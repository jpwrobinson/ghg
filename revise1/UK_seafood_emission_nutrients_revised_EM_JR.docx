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6FB2B9"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 xml:space="preserve">compare the nutrient content and ‘farm-gate’ greenhouse gas emissions of 106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met recommended intakes for 3-4 essential dietary nutrients at the lowest emissions</w:t>
      </w:r>
      <w:del w:id="10" w:author="Robinson, James (robins64)" w:date="2022-10-12T14:59:00Z">
        <w:r w:rsidRPr="00F24103" w:rsidDel="00421ED7">
          <w:rPr>
            <w:rFonts w:ascii="Times New Roman" w:hAnsi="Times New Roman" w:cs="Times New Roman"/>
          </w:rPr>
          <w:delText>, whereas beef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w:t>
      </w:r>
      <w:proofErr w:type="gramStart"/>
      <w:r w:rsidRPr="00F24103">
        <w:rPr>
          <w:rFonts w:ascii="Times New Roman" w:hAnsi="Times New Roman" w:cs="Times New Roman"/>
        </w:rPr>
        <w:t>low-</w:t>
      </w:r>
      <w:r w:rsidR="00C63CA3">
        <w:rPr>
          <w:rFonts w:ascii="Times New Roman" w:hAnsi="Times New Roman" w:cs="Times New Roman"/>
        </w:rPr>
        <w:t>emissions</w:t>
      </w:r>
      <w:proofErr w:type="gramEnd"/>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7">
        <w:r w:rsidRPr="00F24103">
          <w:rPr>
            <w:rFonts w:ascii="Times New Roman" w:hAnsi="Times New Roman" w:cs="Times New Roman"/>
            <w:i/>
            <w:color w:val="000000"/>
          </w:rPr>
          <w:t>et al</w:t>
        </w:r>
      </w:hyperlink>
      <w:r w:rsidR="00000000">
        <w:fldChar w:fldCharType="begin"/>
      </w:r>
      <w:r w:rsidR="00000000">
        <w:instrText xml:space="preserve"> HYPERLINK "https://paperpile.com/c/vw8Sxg/abJR+UzTL" \h </w:instrText>
      </w:r>
      <w:r w:rsidR="00000000">
        <w:fldChar w:fldCharType="separate"/>
      </w:r>
      <w:r w:rsidRPr="00F24103">
        <w:rPr>
          <w:rFonts w:ascii="Times New Roman" w:hAnsi="Times New Roman" w:cs="Times New Roman"/>
          <w:color w:val="000000"/>
        </w:rPr>
        <w:t xml:space="preserve"> 2020</w:t>
      </w:r>
      <w:ins w:id="11" w:author="Robinson, James (robins64)" w:date="2022-10-27T09:07:00Z">
        <w:r w:rsidR="00101010">
          <w:rPr>
            <w:rFonts w:ascii="Times New Roman" w:hAnsi="Times New Roman" w:cs="Times New Roman"/>
            <w:color w:val="000000"/>
          </w:rPr>
          <w:t>, Halpern et al. 2022</w:t>
        </w:r>
      </w:ins>
      <w:r w:rsidRPr="00F24103">
        <w:rPr>
          <w:rFonts w:ascii="Times New Roman" w:hAnsi="Times New Roman" w:cs="Times New Roman"/>
          <w:color w:val="000000"/>
        </w:rPr>
        <w:t>)</w:t>
      </w:r>
      <w:r w:rsidR="00000000">
        <w:rPr>
          <w:rFonts w:ascii="Times New Roman" w:hAnsi="Times New Roman" w:cs="Times New Roman"/>
          <w:color w:val="000000"/>
        </w:rPr>
        <w:fldChar w:fldCharType="end"/>
      </w:r>
      <w:r w:rsidRPr="00F24103">
        <w:rPr>
          <w:rFonts w:ascii="Times New Roman" w:hAnsi="Times New Roman" w:cs="Times New Roman"/>
        </w:rPr>
        <w:t xml:space="preserve">, while also addressing growing malnutrition by improving access to healthy diets </w:t>
      </w:r>
      <w:hyperlink r:id="rId8">
        <w:r w:rsidRPr="00F24103">
          <w:rPr>
            <w:rFonts w:ascii="Times New Roman" w:hAnsi="Times New Roman" w:cs="Times New Roman"/>
            <w:color w:val="000000"/>
          </w:rPr>
          <w:t xml:space="preserve">(Haddad </w:t>
        </w:r>
      </w:hyperlink>
      <w:hyperlink r:id="rId9">
        <w:r w:rsidRPr="00F24103">
          <w:rPr>
            <w:rFonts w:ascii="Times New Roman" w:hAnsi="Times New Roman" w:cs="Times New Roman"/>
            <w:i/>
            <w:color w:val="000000"/>
          </w:rPr>
          <w:t>et al</w:t>
        </w:r>
      </w:hyperlink>
      <w:hyperlink r:id="rId1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1">
        <w:r w:rsidRPr="00F24103">
          <w:rPr>
            <w:rFonts w:ascii="Times New Roman" w:hAnsi="Times New Roman" w:cs="Times New Roman"/>
            <w:color w:val="000000"/>
          </w:rPr>
          <w:t xml:space="preserve">(Tilman and Clark 2014, Xu </w:t>
        </w:r>
      </w:hyperlink>
      <w:hyperlink r:id="rId12">
        <w:r w:rsidRPr="00F24103">
          <w:rPr>
            <w:rFonts w:ascii="Times New Roman" w:hAnsi="Times New Roman" w:cs="Times New Roman"/>
            <w:i/>
            <w:color w:val="000000"/>
          </w:rPr>
          <w:t>et al</w:t>
        </w:r>
      </w:hyperlink>
      <w:hyperlink r:id="rId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4">
        <w:r w:rsidRPr="00F24103">
          <w:rPr>
            <w:rFonts w:ascii="Times New Roman" w:hAnsi="Times New Roman" w:cs="Times New Roman"/>
            <w:color w:val="000000"/>
          </w:rPr>
          <w:t>(</w:t>
        </w:r>
        <w:proofErr w:type="spellStart"/>
        <w:r w:rsidRPr="00F24103">
          <w:rPr>
            <w:rFonts w:ascii="Times New Roman" w:hAnsi="Times New Roman" w:cs="Times New Roman"/>
            <w:color w:val="000000"/>
          </w:rPr>
          <w:t>Crippa</w:t>
        </w:r>
        <w:proofErr w:type="spellEnd"/>
        <w:r w:rsidRPr="00F24103">
          <w:rPr>
            <w:rFonts w:ascii="Times New Roman" w:hAnsi="Times New Roman" w:cs="Times New Roman"/>
            <w:color w:val="000000"/>
          </w:rPr>
          <w:t xml:space="preserve"> </w:t>
        </w:r>
      </w:hyperlink>
      <w:hyperlink r:id="rId15">
        <w:r w:rsidRPr="00F24103">
          <w:rPr>
            <w:rFonts w:ascii="Times New Roman" w:hAnsi="Times New Roman" w:cs="Times New Roman"/>
            <w:i/>
            <w:color w:val="000000"/>
          </w:rPr>
          <w:t>et al</w:t>
        </w:r>
      </w:hyperlink>
      <w:hyperlink r:id="rId1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7">
        <w:r w:rsidRPr="00F24103">
          <w:rPr>
            <w:rFonts w:ascii="Times New Roman" w:hAnsi="Times New Roman" w:cs="Times New Roman"/>
            <w:color w:val="000000"/>
          </w:rPr>
          <w:t xml:space="preserve">(Miller </w:t>
        </w:r>
      </w:hyperlink>
      <w:hyperlink r:id="rId18">
        <w:r w:rsidRPr="00F24103">
          <w:rPr>
            <w:rFonts w:ascii="Times New Roman" w:hAnsi="Times New Roman" w:cs="Times New Roman"/>
            <w:i/>
            <w:color w:val="000000"/>
          </w:rPr>
          <w:t>et al</w:t>
        </w:r>
      </w:hyperlink>
      <w:hyperlink r:id="rId1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0">
        <w:r w:rsidRPr="00F24103">
          <w:rPr>
            <w:rFonts w:ascii="Times New Roman" w:hAnsi="Times New Roman" w:cs="Times New Roman"/>
            <w:color w:val="000000"/>
          </w:rPr>
          <w:t xml:space="preserve">(Headey </w:t>
        </w:r>
      </w:hyperlink>
      <w:hyperlink r:id="rId21">
        <w:r w:rsidRPr="00F24103">
          <w:rPr>
            <w:rFonts w:ascii="Times New Roman" w:hAnsi="Times New Roman" w:cs="Times New Roman"/>
            <w:i/>
            <w:color w:val="000000"/>
          </w:rPr>
          <w:t>et al</w:t>
        </w:r>
      </w:hyperlink>
      <w:hyperlink r:id="rId22">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3">
        <w:r w:rsidRPr="00F24103">
          <w:rPr>
            <w:rFonts w:ascii="Times New Roman" w:hAnsi="Times New Roman" w:cs="Times New Roman"/>
            <w:color w:val="000000"/>
          </w:rPr>
          <w:t>(</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24">
        <w:r w:rsidRPr="00F24103">
          <w:rPr>
            <w:rFonts w:ascii="Times New Roman" w:hAnsi="Times New Roman" w:cs="Times New Roman"/>
            <w:i/>
            <w:color w:val="000000"/>
          </w:rPr>
          <w:t>et al</w:t>
        </w:r>
      </w:hyperlink>
      <w:hyperlink r:id="rId2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6">
        <w:r w:rsidRPr="00F24103">
          <w:rPr>
            <w:rFonts w:ascii="Times New Roman" w:hAnsi="Times New Roman" w:cs="Times New Roman"/>
            <w:color w:val="000000"/>
          </w:rPr>
          <w:t xml:space="preserve">(Clark </w:t>
        </w:r>
      </w:hyperlink>
      <w:hyperlink r:id="rId27">
        <w:r w:rsidRPr="00F24103">
          <w:rPr>
            <w:rFonts w:ascii="Times New Roman" w:hAnsi="Times New Roman" w:cs="Times New Roman"/>
            <w:i/>
            <w:color w:val="000000"/>
          </w:rPr>
          <w:t>et al</w:t>
        </w:r>
      </w:hyperlink>
      <w:hyperlink r:id="rId2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29">
        <w:r w:rsidRPr="00F24103">
          <w:rPr>
            <w:rFonts w:ascii="Times New Roman" w:hAnsi="Times New Roman" w:cs="Times New Roman"/>
            <w:color w:val="000000"/>
          </w:rPr>
          <w:t xml:space="preserve">(Hicks </w:t>
        </w:r>
      </w:hyperlink>
      <w:hyperlink r:id="rId30">
        <w:r w:rsidRPr="00F24103">
          <w:rPr>
            <w:rFonts w:ascii="Times New Roman" w:hAnsi="Times New Roman" w:cs="Times New Roman"/>
            <w:i/>
            <w:color w:val="000000"/>
          </w:rPr>
          <w:t>et al</w:t>
        </w:r>
      </w:hyperlink>
      <w:hyperlink r:id="rId31">
        <w:r w:rsidRPr="00F24103">
          <w:rPr>
            <w:rFonts w:ascii="Times New Roman" w:hAnsi="Times New Roman" w:cs="Times New Roman"/>
            <w:color w:val="000000"/>
          </w:rPr>
          <w:t xml:space="preserve"> 2019, Belton and </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produced for (relatively) low greenhouse gas emissions </w:t>
      </w:r>
      <w:hyperlink r:id="rId32">
        <w:r w:rsidRPr="00F24103">
          <w:rPr>
            <w:rFonts w:ascii="Times New Roman" w:hAnsi="Times New Roman" w:cs="Times New Roman"/>
            <w:color w:val="000000"/>
          </w:rPr>
          <w:t xml:space="preserve">(Koehn </w:t>
        </w:r>
      </w:hyperlink>
      <w:hyperlink r:id="rId33">
        <w:r w:rsidRPr="00F24103">
          <w:rPr>
            <w:rFonts w:ascii="Times New Roman" w:hAnsi="Times New Roman" w:cs="Times New Roman"/>
            <w:i/>
            <w:color w:val="000000"/>
          </w:rPr>
          <w:t>et al</w:t>
        </w:r>
      </w:hyperlink>
      <w:hyperlink r:id="rId34">
        <w:r w:rsidRPr="00F24103">
          <w:rPr>
            <w:rFonts w:ascii="Times New Roman" w:hAnsi="Times New Roman" w:cs="Times New Roman"/>
            <w:color w:val="000000"/>
          </w:rPr>
          <w:t xml:space="preserve"> 2022, Hallström </w:t>
        </w:r>
      </w:hyperlink>
      <w:hyperlink r:id="rId35">
        <w:r w:rsidRPr="00F24103">
          <w:rPr>
            <w:rFonts w:ascii="Times New Roman" w:hAnsi="Times New Roman" w:cs="Times New Roman"/>
            <w:i/>
            <w:color w:val="000000"/>
          </w:rPr>
          <w:t>et al</w:t>
        </w:r>
      </w:hyperlink>
      <w:hyperlink r:id="rId36">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7">
        <w:r w:rsidRPr="00F24103">
          <w:rPr>
            <w:rFonts w:ascii="Times New Roman" w:hAnsi="Times New Roman" w:cs="Times New Roman"/>
            <w:color w:val="000000"/>
          </w:rPr>
          <w:t xml:space="preserve">(Costello </w:t>
        </w:r>
      </w:hyperlink>
      <w:hyperlink r:id="rId38">
        <w:r w:rsidRPr="00F24103">
          <w:rPr>
            <w:rFonts w:ascii="Times New Roman" w:hAnsi="Times New Roman" w:cs="Times New Roman"/>
            <w:i/>
            <w:color w:val="000000"/>
          </w:rPr>
          <w:t>et al</w:t>
        </w:r>
      </w:hyperlink>
      <w:hyperlink r:id="rId39">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Béné</w:t>
        </w:r>
        <w:proofErr w:type="spellEnd"/>
        <w:r w:rsidRPr="00F24103">
          <w:rPr>
            <w:rFonts w:ascii="Times New Roman" w:hAnsi="Times New Roman" w:cs="Times New Roman"/>
            <w:color w:val="000000"/>
          </w:rPr>
          <w:t xml:space="preserve"> </w:t>
        </w:r>
      </w:hyperlink>
      <w:hyperlink r:id="rId40">
        <w:r w:rsidRPr="00F24103">
          <w:rPr>
            <w:rFonts w:ascii="Times New Roman" w:hAnsi="Times New Roman" w:cs="Times New Roman"/>
            <w:i/>
            <w:color w:val="000000"/>
          </w:rPr>
          <w:t>et al</w:t>
        </w:r>
      </w:hyperlink>
      <w:hyperlink r:id="rId41">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2">
        <w:r w:rsidRPr="00F24103">
          <w:rPr>
            <w:rFonts w:ascii="Times New Roman" w:hAnsi="Times New Roman" w:cs="Times New Roman"/>
            <w:color w:val="000000"/>
          </w:rPr>
          <w:t>(</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w:t>
        </w:r>
      </w:hyperlink>
      <w:hyperlink r:id="rId43">
        <w:r w:rsidRPr="00F24103">
          <w:rPr>
            <w:rFonts w:ascii="Times New Roman" w:hAnsi="Times New Roman" w:cs="Times New Roman"/>
            <w:i/>
            <w:color w:val="000000"/>
          </w:rPr>
          <w:t>et al</w:t>
        </w:r>
      </w:hyperlink>
      <w:hyperlink r:id="rId4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5">
        <w:r w:rsidRPr="00F24103">
          <w:rPr>
            <w:rFonts w:ascii="Times New Roman" w:hAnsi="Times New Roman" w:cs="Times New Roman"/>
            <w:color w:val="000000"/>
          </w:rPr>
          <w:t>(Gephart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6">
        <w:r w:rsidRPr="00F24103">
          <w:rPr>
            <w:rFonts w:ascii="Times New Roman" w:hAnsi="Times New Roman" w:cs="Times New Roman"/>
            <w:color w:val="000000"/>
          </w:rPr>
          <w:t xml:space="preserve">(Costello </w:t>
        </w:r>
      </w:hyperlink>
      <w:hyperlink r:id="rId47">
        <w:r w:rsidRPr="00F24103">
          <w:rPr>
            <w:rFonts w:ascii="Times New Roman" w:hAnsi="Times New Roman" w:cs="Times New Roman"/>
            <w:i/>
            <w:color w:val="000000"/>
          </w:rPr>
          <w:t>et al</w:t>
        </w:r>
      </w:hyperlink>
      <w:hyperlink r:id="rId48">
        <w:r w:rsidRPr="00F24103">
          <w:rPr>
            <w:rFonts w:ascii="Times New Roman" w:hAnsi="Times New Roman" w:cs="Times New Roman"/>
            <w:color w:val="000000"/>
          </w:rPr>
          <w:t xml:space="preserve"> 2020, Naylor </w:t>
        </w:r>
      </w:hyperlink>
      <w:hyperlink r:id="rId49">
        <w:r w:rsidRPr="00F24103">
          <w:rPr>
            <w:rFonts w:ascii="Times New Roman" w:hAnsi="Times New Roman" w:cs="Times New Roman"/>
            <w:i/>
            <w:color w:val="000000"/>
          </w:rPr>
          <w:t>et al</w:t>
        </w:r>
      </w:hyperlink>
      <w:hyperlink r:id="rId50">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1">
        <w:r w:rsidRPr="00F24103">
          <w:rPr>
            <w:rFonts w:ascii="Times New Roman" w:hAnsi="Times New Roman" w:cs="Times New Roman"/>
            <w:color w:val="000000"/>
          </w:rPr>
          <w:t xml:space="preserve">(Gephart </w:t>
        </w:r>
      </w:hyperlink>
      <w:hyperlink r:id="rId52">
        <w:r w:rsidRPr="00F24103">
          <w:rPr>
            <w:rFonts w:ascii="Times New Roman" w:hAnsi="Times New Roman" w:cs="Times New Roman"/>
            <w:i/>
            <w:color w:val="000000"/>
          </w:rPr>
          <w:t>et al</w:t>
        </w:r>
      </w:hyperlink>
      <w:hyperlink r:id="rId53">
        <w:r w:rsidRPr="00F24103">
          <w:rPr>
            <w:rFonts w:ascii="Times New Roman" w:hAnsi="Times New Roman" w:cs="Times New Roman"/>
            <w:color w:val="000000"/>
          </w:rPr>
          <w:t xml:space="preserve"> 2021, Parker </w:t>
        </w:r>
      </w:hyperlink>
      <w:hyperlink r:id="rId54">
        <w:r w:rsidRPr="00F24103">
          <w:rPr>
            <w:rFonts w:ascii="Times New Roman" w:hAnsi="Times New Roman" w:cs="Times New Roman"/>
            <w:i/>
            <w:color w:val="000000"/>
          </w:rPr>
          <w:t>et al</w:t>
        </w:r>
      </w:hyperlink>
      <w:hyperlink r:id="rId55">
        <w:r w:rsidRPr="00F24103">
          <w:rPr>
            <w:rFonts w:ascii="Times New Roman" w:hAnsi="Times New Roman" w:cs="Times New Roman"/>
            <w:color w:val="000000"/>
          </w:rPr>
          <w:t xml:space="preserve"> 2018, </w:t>
        </w:r>
        <w:proofErr w:type="spellStart"/>
        <w:r w:rsidRPr="00F24103">
          <w:rPr>
            <w:rFonts w:ascii="Times New Roman" w:hAnsi="Times New Roman" w:cs="Times New Roman"/>
            <w:color w:val="000000"/>
          </w:rPr>
          <w:t>Hilborn</w:t>
        </w:r>
        <w:proofErr w:type="spellEnd"/>
        <w:r w:rsidRPr="00F24103">
          <w:rPr>
            <w:rFonts w:ascii="Times New Roman" w:hAnsi="Times New Roman" w:cs="Times New Roman"/>
            <w:color w:val="000000"/>
          </w:rPr>
          <w:t xml:space="preserve"> </w:t>
        </w:r>
      </w:hyperlink>
      <w:hyperlink r:id="rId56">
        <w:r w:rsidRPr="00F24103">
          <w:rPr>
            <w:rFonts w:ascii="Times New Roman" w:hAnsi="Times New Roman" w:cs="Times New Roman"/>
            <w:i/>
            <w:color w:val="000000"/>
          </w:rPr>
          <w:t>et al</w:t>
        </w:r>
      </w:hyperlink>
      <w:hyperlink r:id="rId5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8">
        <w:r w:rsidRPr="00F24103">
          <w:rPr>
            <w:rFonts w:ascii="Times New Roman" w:hAnsi="Times New Roman" w:cs="Times New Roman"/>
            <w:color w:val="000000"/>
          </w:rPr>
          <w:t xml:space="preserve">(Hicks </w:t>
        </w:r>
      </w:hyperlink>
      <w:hyperlink r:id="rId59">
        <w:r w:rsidRPr="00F24103">
          <w:rPr>
            <w:rFonts w:ascii="Times New Roman" w:hAnsi="Times New Roman" w:cs="Times New Roman"/>
            <w:i/>
            <w:color w:val="000000"/>
          </w:rPr>
          <w:t>et al</w:t>
        </w:r>
      </w:hyperlink>
      <w:hyperlink r:id="rId60">
        <w:r w:rsidRPr="00F24103">
          <w:rPr>
            <w:rFonts w:ascii="Times New Roman" w:hAnsi="Times New Roman" w:cs="Times New Roman"/>
            <w:color w:val="000000"/>
          </w:rPr>
          <w:t xml:space="preserve"> 2019, Golden </w:t>
        </w:r>
      </w:hyperlink>
      <w:hyperlink r:id="rId61">
        <w:r w:rsidRPr="00F24103">
          <w:rPr>
            <w:rFonts w:ascii="Times New Roman" w:hAnsi="Times New Roman" w:cs="Times New Roman"/>
            <w:i/>
            <w:color w:val="000000"/>
          </w:rPr>
          <w:t>et al</w:t>
        </w:r>
      </w:hyperlink>
      <w:hyperlink r:id="rId6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3">
        <w:r w:rsidRPr="00F24103">
          <w:rPr>
            <w:rFonts w:ascii="Times New Roman" w:hAnsi="Times New Roman" w:cs="Times New Roman"/>
            <w:color w:val="000000"/>
          </w:rPr>
          <w:t xml:space="preserve">(Parker </w:t>
        </w:r>
      </w:hyperlink>
      <w:hyperlink r:id="rId64">
        <w:r w:rsidRPr="00F24103">
          <w:rPr>
            <w:rFonts w:ascii="Times New Roman" w:hAnsi="Times New Roman" w:cs="Times New Roman"/>
            <w:i/>
            <w:color w:val="000000"/>
          </w:rPr>
          <w:t>et al</w:t>
        </w:r>
      </w:hyperlink>
      <w:hyperlink r:id="rId6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6">
        <w:r w:rsidRPr="00F24103">
          <w:rPr>
            <w:rFonts w:ascii="Times New Roman" w:hAnsi="Times New Roman" w:cs="Times New Roman"/>
            <w:color w:val="000000"/>
          </w:rPr>
          <w:t xml:space="preserve">(MacLeod </w:t>
        </w:r>
      </w:hyperlink>
      <w:hyperlink r:id="rId67">
        <w:r w:rsidRPr="00F24103">
          <w:rPr>
            <w:rFonts w:ascii="Times New Roman" w:hAnsi="Times New Roman" w:cs="Times New Roman"/>
            <w:i/>
            <w:color w:val="000000"/>
          </w:rPr>
          <w:t>et al</w:t>
        </w:r>
      </w:hyperlink>
      <w:hyperlink r:id="rId6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69">
        <w:r w:rsidRPr="00F24103">
          <w:rPr>
            <w:rFonts w:ascii="Times New Roman" w:hAnsi="Times New Roman" w:cs="Times New Roman"/>
            <w:color w:val="000000"/>
          </w:rPr>
          <w:t xml:space="preserve">(Hicks </w:t>
        </w:r>
      </w:hyperlink>
      <w:hyperlink r:id="rId70">
        <w:r w:rsidRPr="00F24103">
          <w:rPr>
            <w:rFonts w:ascii="Times New Roman" w:hAnsi="Times New Roman" w:cs="Times New Roman"/>
            <w:i/>
            <w:color w:val="000000"/>
          </w:rPr>
          <w:t>et al</w:t>
        </w:r>
      </w:hyperlink>
      <w:hyperlink r:id="rId71">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2">
        <w:r w:rsidRPr="00F24103">
          <w:rPr>
            <w:rFonts w:ascii="Times New Roman" w:hAnsi="Times New Roman" w:cs="Times New Roman"/>
            <w:color w:val="000000"/>
          </w:rPr>
          <w:t xml:space="preserve">(Koehn </w:t>
        </w:r>
      </w:hyperlink>
      <w:hyperlink r:id="rId73">
        <w:r w:rsidRPr="00F24103">
          <w:rPr>
            <w:rFonts w:ascii="Times New Roman" w:hAnsi="Times New Roman" w:cs="Times New Roman"/>
            <w:i/>
            <w:color w:val="000000"/>
          </w:rPr>
          <w:t>et al</w:t>
        </w:r>
      </w:hyperlink>
      <w:hyperlink r:id="rId74">
        <w:r w:rsidRPr="00F24103">
          <w:rPr>
            <w:rFonts w:ascii="Times New Roman" w:hAnsi="Times New Roman" w:cs="Times New Roman"/>
            <w:color w:val="000000"/>
          </w:rPr>
          <w:t xml:space="preserve"> 2022, Hallström </w:t>
        </w:r>
      </w:hyperlink>
      <w:hyperlink r:id="rId75">
        <w:r w:rsidRPr="00F24103">
          <w:rPr>
            <w:rFonts w:ascii="Times New Roman" w:hAnsi="Times New Roman" w:cs="Times New Roman"/>
            <w:i/>
            <w:color w:val="000000"/>
          </w:rPr>
          <w:t>et al</w:t>
        </w:r>
      </w:hyperlink>
      <w:hyperlink r:id="rId76">
        <w:r w:rsidRPr="00F24103">
          <w:rPr>
            <w:rFonts w:ascii="Times New Roman" w:hAnsi="Times New Roman" w:cs="Times New Roman"/>
            <w:color w:val="000000"/>
          </w:rPr>
          <w:t xml:space="preserve"> 2019, Bianchi </w:t>
        </w:r>
      </w:hyperlink>
      <w:hyperlink r:id="rId77">
        <w:r w:rsidRPr="00F24103">
          <w:rPr>
            <w:rFonts w:ascii="Times New Roman" w:hAnsi="Times New Roman" w:cs="Times New Roman"/>
            <w:i/>
            <w:color w:val="000000"/>
          </w:rPr>
          <w:t>et al</w:t>
        </w:r>
      </w:hyperlink>
      <w:hyperlink r:id="rId78">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79">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0">
        <w:r w:rsidRPr="00F24103">
          <w:rPr>
            <w:rFonts w:ascii="Times New Roman" w:hAnsi="Times New Roman" w:cs="Times New Roman"/>
            <w:color w:val="000000"/>
          </w:rPr>
          <w:t xml:space="preserve">(Nash </w:t>
        </w:r>
      </w:hyperlink>
      <w:hyperlink r:id="rId81">
        <w:r w:rsidRPr="00F24103">
          <w:rPr>
            <w:rFonts w:ascii="Times New Roman" w:hAnsi="Times New Roman" w:cs="Times New Roman"/>
            <w:i/>
            <w:color w:val="000000"/>
          </w:rPr>
          <w:t>et al</w:t>
        </w:r>
      </w:hyperlink>
      <w:hyperlink r:id="rId8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3">
        <w:r w:rsidRPr="00F24103">
          <w:rPr>
            <w:rFonts w:ascii="Times New Roman" w:hAnsi="Times New Roman" w:cs="Times New Roman"/>
            <w:color w:val="000000"/>
          </w:rPr>
          <w:t xml:space="preserve">(Ziegler </w:t>
        </w:r>
      </w:hyperlink>
      <w:hyperlink r:id="rId84">
        <w:r w:rsidRPr="00F24103">
          <w:rPr>
            <w:rFonts w:ascii="Times New Roman" w:hAnsi="Times New Roman" w:cs="Times New Roman"/>
            <w:i/>
            <w:color w:val="000000"/>
          </w:rPr>
          <w:t>et al</w:t>
        </w:r>
      </w:hyperlink>
      <w:hyperlink r:id="rId85">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1516B1A0" w:rsidR="006E64D4" w:rsidRPr="00F24103" w:rsidRDefault="00E34FC3">
      <w:pPr>
        <w:rPr>
          <w:rFonts w:ascii="Times New Roman" w:hAnsi="Times New Roman" w:cs="Times New Roman"/>
        </w:rPr>
      </w:pPr>
      <w:r w:rsidRPr="00F24103">
        <w:rPr>
          <w:rFonts w:ascii="Times New Roman" w:hAnsi="Times New Roman" w:cs="Times New Roman"/>
        </w:rPr>
        <w:t>Here, we compare the nutrient density and greenhouse gas emissions of 106 seafood products landed at fishing ports or produced at farm gates, and place these in context of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production and apparent consumption), affordability, and sustainability of seafood consumed in the UK. We use the UK as a case study because it has a productive and diverse seafood supply </w:t>
      </w:r>
      <w:hyperlink r:id="rId86">
        <w:r w:rsidRPr="00F24103">
          <w:rPr>
            <w:rFonts w:ascii="Times New Roman" w:hAnsi="Times New Roman" w:cs="Times New Roman"/>
            <w:color w:val="000000"/>
          </w:rPr>
          <w:t xml:space="preserve">(Jennings </w:t>
        </w:r>
      </w:hyperlink>
      <w:hyperlink r:id="rId87">
        <w:r w:rsidRPr="00F24103">
          <w:rPr>
            <w:rFonts w:ascii="Times New Roman" w:hAnsi="Times New Roman" w:cs="Times New Roman"/>
            <w:i/>
            <w:color w:val="000000"/>
          </w:rPr>
          <w:t>et al</w:t>
        </w:r>
      </w:hyperlink>
      <w:hyperlink r:id="rId8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89">
        <w:r w:rsidRPr="00F24103">
          <w:rPr>
            <w:rFonts w:ascii="Times New Roman" w:hAnsi="Times New Roman" w:cs="Times New Roman"/>
            <w:color w:val="000000"/>
          </w:rPr>
          <w:t xml:space="preserve">(Miller </w:t>
        </w:r>
      </w:hyperlink>
      <w:hyperlink r:id="rId90">
        <w:r w:rsidRPr="00F24103">
          <w:rPr>
            <w:rFonts w:ascii="Times New Roman" w:hAnsi="Times New Roman" w:cs="Times New Roman"/>
            <w:i/>
            <w:color w:val="000000"/>
          </w:rPr>
          <w:t>et al</w:t>
        </w:r>
      </w:hyperlink>
      <w:hyperlink r:id="rId91">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hyperlink r:id="rId92">
        <w:r w:rsidRPr="00F24103">
          <w:rPr>
            <w:rFonts w:ascii="Times New Roman" w:hAnsi="Times New Roman" w:cs="Times New Roman"/>
            <w:color w:val="000000"/>
          </w:rPr>
          <w:t>(Watson 2022)</w:t>
        </w:r>
      </w:hyperlink>
      <w:r w:rsidRPr="00F24103">
        <w:rPr>
          <w:rFonts w:ascii="Times New Roman" w:hAnsi="Times New Roman" w:cs="Times New Roman"/>
        </w:rPr>
        <w:t xml:space="preserve"> </w:t>
      </w:r>
      <w:hyperlink r:id="rId93">
        <w:r w:rsidRPr="00F24103">
          <w:rPr>
            <w:rFonts w:ascii="Times New Roman" w:hAnsi="Times New Roman" w:cs="Times New Roman"/>
            <w:color w:val="000000"/>
          </w:rPr>
          <w:t>(Franklin 1997)</w:t>
        </w:r>
      </w:hyperlink>
      <w:r w:rsidRPr="00F24103">
        <w:rPr>
          <w:rFonts w:ascii="Times New Roman" w:hAnsi="Times New Roman" w:cs="Times New Roman"/>
        </w:rPr>
        <w:t xml:space="preserve"> and population-level deficiencies in nutrients that are concentrated in fish </w:t>
      </w:r>
      <w:hyperlink r:id="rId94">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5">
        <w:r w:rsidRPr="00F24103">
          <w:rPr>
            <w:rFonts w:ascii="Times New Roman" w:hAnsi="Times New Roman" w:cs="Times New Roman"/>
            <w:color w:val="000000"/>
            <w:highlight w:val="white"/>
          </w:rPr>
          <w:t xml:space="preserve">(Garrett and </w:t>
        </w:r>
        <w:proofErr w:type="spellStart"/>
        <w:r w:rsidRPr="00F24103">
          <w:rPr>
            <w:rFonts w:ascii="Times New Roman" w:hAnsi="Times New Roman" w:cs="Times New Roman"/>
            <w:color w:val="000000"/>
            <w:highlight w:val="white"/>
          </w:rPr>
          <w:t>Caveen</w:t>
        </w:r>
        <w:proofErr w:type="spellEnd"/>
        <w:r w:rsidRPr="00F24103">
          <w:rPr>
            <w:rFonts w:ascii="Times New Roman" w:hAnsi="Times New Roman" w:cs="Times New Roman"/>
            <w:color w:val="000000"/>
            <w:highlight w:val="white"/>
          </w:rPr>
          <w:t xml:space="preserve">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6">
        <w:r w:rsidRPr="00F24103">
          <w:rPr>
            <w:rFonts w:ascii="Times New Roman" w:hAnsi="Times New Roman" w:cs="Times New Roman"/>
            <w:color w:val="000000"/>
            <w:highlight w:val="white"/>
          </w:rPr>
          <w:t xml:space="preserve">(Jennings </w:t>
        </w:r>
      </w:hyperlink>
      <w:hyperlink r:id="rId97">
        <w:r w:rsidRPr="00F24103">
          <w:rPr>
            <w:rFonts w:ascii="Times New Roman" w:hAnsi="Times New Roman" w:cs="Times New Roman"/>
            <w:i/>
            <w:color w:val="000000"/>
            <w:highlight w:val="white"/>
          </w:rPr>
          <w:t>et al</w:t>
        </w:r>
      </w:hyperlink>
      <w:hyperlink r:id="rId98">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436CA081" w:rsidR="001B4850" w:rsidRDefault="00805A93">
      <w:pPr>
        <w:rPr>
          <w:ins w:id="12" w:author="Robinson, James (robins64)" w:date="2022-10-27T11:39:00Z"/>
          <w:rFonts w:ascii="Times New Roman" w:hAnsi="Times New Roman" w:cs="Times New Roman"/>
        </w:rPr>
      </w:pPr>
      <w:ins w:id="13" w:author="Robinson, James (robins64)" w:date="2022-10-12T15:24:00Z">
        <w:r>
          <w:rPr>
            <w:rFonts w:ascii="Times New Roman" w:hAnsi="Times New Roman" w:cs="Times New Roman"/>
          </w:rPr>
          <w:t xml:space="preserve">We first assess </w:t>
        </w:r>
      </w:ins>
      <w:ins w:id="14" w:author="Robinson, James (robins64)" w:date="2022-10-12T15:25:00Z">
        <w:r w:rsidR="004940C3">
          <w:rPr>
            <w:rFonts w:ascii="Times New Roman" w:hAnsi="Times New Roman" w:cs="Times New Roman"/>
          </w:rPr>
          <w:t xml:space="preserve">associations </w:t>
        </w:r>
      </w:ins>
      <w:ins w:id="15" w:author="Robinson, James (robins64)" w:date="2022-10-12T15:24:00Z">
        <w:r>
          <w:rPr>
            <w:rFonts w:ascii="Times New Roman" w:hAnsi="Times New Roman" w:cs="Times New Roman"/>
          </w:rPr>
          <w:t xml:space="preserve">between emissions and nutrients for the global database </w:t>
        </w:r>
      </w:ins>
      <w:del w:id="16" w:author="Robinson, James (robins64)" w:date="2022-10-12T15:24:00Z">
        <w:r w:rsidRPr="00F24103" w:rsidDel="00805A93">
          <w:rPr>
            <w:rFonts w:ascii="Times New Roman" w:hAnsi="Times New Roman" w:cs="Times New Roman"/>
          </w:rPr>
          <w:delText xml:space="preserve">Across </w:delText>
        </w:r>
      </w:del>
      <w:ins w:id="17" w:author="Robinson, James (robins64)" w:date="2022-10-12T15:24:00Z">
        <w:r>
          <w:rPr>
            <w:rFonts w:ascii="Times New Roman" w:hAnsi="Times New Roman" w:cs="Times New Roman"/>
          </w:rPr>
          <w:t xml:space="preserve">of </w:t>
        </w:r>
      </w:ins>
      <w:r w:rsidRPr="00F24103">
        <w:rPr>
          <w:rFonts w:ascii="Times New Roman" w:hAnsi="Times New Roman" w:cs="Times New Roman"/>
        </w:rPr>
        <w:t>106 seafood products and 98 fish and invertebrate species</w:t>
      </w:r>
      <w:ins w:id="18"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19" w:author="Robinson, James (robins64)" w:date="2022-10-12T15:24:00Z">
        <w:r w:rsidRPr="00F24103" w:rsidDel="00805A93">
          <w:rPr>
            <w:rFonts w:ascii="Times New Roman" w:hAnsi="Times New Roman" w:cs="Times New Roman"/>
          </w:rPr>
          <w:delText>,</w:delText>
        </w:r>
      </w:del>
      <w:ins w:id="20" w:author="Robinson, James (robins64)" w:date="2022-10-12T15:24:00Z">
        <w:r>
          <w:rPr>
            <w:rFonts w:ascii="Times New Roman" w:hAnsi="Times New Roman" w:cs="Times New Roman"/>
          </w:rPr>
          <w:t>A</w:t>
        </w:r>
      </w:ins>
      <w:del w:id="21" w:author="Robinson, James (robins64)" w:date="2022-10-12T15:24:00Z">
        <w:r w:rsidRPr="00F24103" w:rsidDel="00805A93">
          <w:rPr>
            <w:rFonts w:ascii="Times New Roman" w:hAnsi="Times New Roman" w:cs="Times New Roman"/>
          </w:rPr>
          <w:delText xml:space="preserve"> </w:delText>
        </w:r>
        <w:r w:rsidRPr="00F24103" w:rsidDel="00A81C3B">
          <w:rPr>
            <w:rFonts w:ascii="Times New Roman" w:hAnsi="Times New Roman" w:cs="Times New Roman"/>
          </w:rPr>
          <w:delText>a</w:delText>
        </w:r>
      </w:del>
      <w:r w:rsidRPr="00F24103">
        <w:rPr>
          <w:rFonts w:ascii="Times New Roman" w:hAnsi="Times New Roman" w:cs="Times New Roman"/>
        </w:rPr>
        <w:t>ll seafoods had a higher nutrient density than other animal-source foods</w:t>
      </w:r>
      <w:del w:id="22" w:author="Robinson, James (robins64)" w:date="2022-10-12T15:25:00Z">
        <w:r w:rsidRPr="00F24103" w:rsidDel="004C2E6D">
          <w:rPr>
            <w:rFonts w:ascii="Times New Roman" w:hAnsi="Times New Roman" w:cs="Times New Roman"/>
          </w:rPr>
          <w:delText xml:space="preserve"> (Fig. 1A)</w:delText>
        </w:r>
      </w:del>
      <w:ins w:id="23" w:author="Robinson, James (robins64)" w:date="2022-10-12T15:24:00Z">
        <w:r w:rsidR="004C6EF8">
          <w:rPr>
            <w:rFonts w:ascii="Times New Roman" w:hAnsi="Times New Roman" w:cs="Times New Roman"/>
          </w:rPr>
          <w:t>, and</w:t>
        </w:r>
      </w:ins>
      <w:del w:id="24" w:author="Robinson, James (robins64)" w:date="2022-10-12T15:24:00Z">
        <w:r w:rsidRPr="00F24103" w:rsidDel="004C6EF8">
          <w:rPr>
            <w:rFonts w:ascii="Times New Roman" w:hAnsi="Times New Roman" w:cs="Times New Roman"/>
          </w:rPr>
          <w:delText>.</w:delText>
        </w:r>
      </w:del>
      <w:r w:rsidRPr="00F24103">
        <w:rPr>
          <w:rFonts w:ascii="Times New Roman" w:hAnsi="Times New Roman" w:cs="Times New Roman"/>
        </w:rPr>
        <w:t xml:space="preserve"> </w:t>
      </w:r>
      <w:ins w:id="25" w:author="Robinson, James (robins64)" w:date="2022-10-12T15:24:00Z">
        <w:r w:rsidR="004C6EF8">
          <w:rPr>
            <w:rFonts w:ascii="Times New Roman" w:hAnsi="Times New Roman" w:cs="Times New Roman"/>
          </w:rPr>
          <w:t>their g</w:t>
        </w:r>
      </w:ins>
      <w:del w:id="26" w:author="Robinson, James (robins64)" w:date="2022-10-12T15:24:00Z">
        <w:r w:rsidRPr="00F24103" w:rsidDel="004C6EF8">
          <w:rPr>
            <w:rFonts w:ascii="Times New Roman" w:hAnsi="Times New Roman" w:cs="Times New Roman"/>
          </w:rPr>
          <w:delText>G</w:delText>
        </w:r>
      </w:del>
      <w:r w:rsidRPr="00F24103">
        <w:rPr>
          <w:rFonts w:ascii="Times New Roman" w:hAnsi="Times New Roman" w:cs="Times New Roman"/>
        </w:rPr>
        <w:t xml:space="preserve">reenhouse gas emissions were </w:t>
      </w:r>
      <w:proofErr w:type="gramStart"/>
      <w:r w:rsidRPr="00F24103">
        <w:rPr>
          <w:rFonts w:ascii="Times New Roman" w:hAnsi="Times New Roman" w:cs="Times New Roman"/>
        </w:rPr>
        <w:t>similar to</w:t>
      </w:r>
      <w:proofErr w:type="gramEnd"/>
      <w:r w:rsidRPr="00F24103">
        <w:rPr>
          <w:rFonts w:ascii="Times New Roman" w:hAnsi="Times New Roman" w:cs="Times New Roman"/>
        </w:rPr>
        <w:t xml:space="preserve"> chicken, pork and dairy products, </w:t>
      </w:r>
      <w:del w:id="27" w:author="Robinson, James (robins64)" w:date="2022-10-12T15:25:00Z">
        <w:r w:rsidRPr="00F24103" w:rsidDel="002534D2">
          <w:rPr>
            <w:rFonts w:ascii="Times New Roman" w:hAnsi="Times New Roman" w:cs="Times New Roman"/>
          </w:rPr>
          <w:delText xml:space="preserve">and </w:delText>
        </w:r>
      </w:del>
      <w:ins w:id="28"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9">
        <w:r w:rsidRPr="00F24103">
          <w:rPr>
            <w:rFonts w:ascii="Times New Roman" w:hAnsi="Times New Roman" w:cs="Times New Roman"/>
            <w:color w:val="000000"/>
          </w:rPr>
          <w:t xml:space="preserve">(Parker </w:t>
        </w:r>
      </w:hyperlink>
      <w:hyperlink r:id="rId100">
        <w:r w:rsidRPr="00F24103">
          <w:rPr>
            <w:rFonts w:ascii="Times New Roman" w:hAnsi="Times New Roman" w:cs="Times New Roman"/>
            <w:i/>
            <w:color w:val="000000"/>
          </w:rPr>
          <w:t>et al</w:t>
        </w:r>
      </w:hyperlink>
      <w:hyperlink r:id="rId101">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ins w:id="29" w:author="Robinson, James (robins64)" w:date="2022-10-27T11:39:00Z">
        <w:r w:rsidR="001B4850">
          <w:rPr>
            <w:rFonts w:ascii="Times New Roman" w:hAnsi="Times New Roman" w:cs="Times New Roman"/>
          </w:rPr>
          <w:t>After accounting for likely processing and waste from seafood, small edible portions in products such as scallop (12%), lobster (25%) and mussel (26%)</w:t>
        </w:r>
      </w:ins>
      <w:ins w:id="30" w:author="Robinson, James (robins64)" w:date="2022-10-27T11:40:00Z">
        <w:r w:rsidR="00F13422">
          <w:rPr>
            <w:rFonts w:ascii="Times New Roman" w:hAnsi="Times New Roman" w:cs="Times New Roman"/>
          </w:rPr>
          <w:t xml:space="preserve"> </w:t>
        </w:r>
        <w:r w:rsidR="009511A0">
          <w:rPr>
            <w:rFonts w:ascii="Times New Roman" w:hAnsi="Times New Roman" w:cs="Times New Roman"/>
          </w:rPr>
          <w:t xml:space="preserve">further raised emissions </w:t>
        </w:r>
      </w:ins>
      <w:ins w:id="31" w:author="Robinson, James (robins64)" w:date="2022-10-27T11:41:00Z">
        <w:r w:rsidR="009511A0">
          <w:rPr>
            <w:rFonts w:ascii="Times New Roman" w:hAnsi="Times New Roman" w:cs="Times New Roman"/>
          </w:rPr>
          <w:t xml:space="preserve">from </w:t>
        </w:r>
      </w:ins>
      <w:ins w:id="32" w:author="Robinson, James (robins64)" w:date="2022-10-27T11:40:00Z">
        <w:r w:rsidR="00F13422">
          <w:rPr>
            <w:rFonts w:ascii="Times New Roman" w:hAnsi="Times New Roman" w:cs="Times New Roman"/>
          </w:rPr>
          <w:t xml:space="preserve">crustaceans </w:t>
        </w:r>
      </w:ins>
      <w:ins w:id="33" w:author="Robinson, James (robins64)" w:date="2022-10-27T11:39:00Z">
        <w:r w:rsidR="001B4850">
          <w:rPr>
            <w:rFonts w:ascii="Times New Roman" w:hAnsi="Times New Roman" w:cs="Times New Roman"/>
          </w:rPr>
          <w:t>(Fig. S</w:t>
        </w:r>
        <w:r w:rsidR="001B4850">
          <w:rPr>
            <w:rFonts w:ascii="Times New Roman" w:hAnsi="Times New Roman" w:cs="Times New Roman"/>
          </w:rPr>
          <w:t>2</w:t>
        </w:r>
        <w:r w:rsidR="001B4850">
          <w:rPr>
            <w:rFonts w:ascii="Times New Roman" w:hAnsi="Times New Roman" w:cs="Times New Roman"/>
          </w:rPr>
          <w:t>).</w:t>
        </w:r>
      </w:ins>
    </w:p>
    <w:p w14:paraId="6F7DF9EC" w14:textId="77777777" w:rsidR="001B4850" w:rsidRDefault="001B4850">
      <w:pPr>
        <w:rPr>
          <w:ins w:id="34" w:author="Robinson, James (robins64)" w:date="2022-10-27T11:39:00Z"/>
          <w:rFonts w:ascii="Times New Roman" w:hAnsi="Times New Roman" w:cs="Times New Roman"/>
        </w:rPr>
      </w:pPr>
    </w:p>
    <w:p w14:paraId="3DC1410B" w14:textId="64FD965A" w:rsidR="006E64D4" w:rsidRPr="00F24103" w:rsidDel="0086659D" w:rsidRDefault="00805A93">
      <w:pPr>
        <w:rPr>
          <w:del w:id="35" w:author="Robinson, James (robins64)" w:date="2022-10-12T15:13:00Z"/>
          <w:rFonts w:ascii="Times New Roman" w:hAnsi="Times New Roman" w:cs="Times New Roman"/>
        </w:rPr>
      </w:pPr>
      <w:del w:id="36" w:author="Robinson, James (robins64)" w:date="2022-10-12T15:25:00Z">
        <w:r w:rsidRPr="00F24103" w:rsidDel="005F3EE4">
          <w:rPr>
            <w:rFonts w:ascii="Times New Roman" w:hAnsi="Times New Roman" w:cs="Times New Roman"/>
          </w:rPr>
          <w:delText>Despite their relatively large carbon footprints for seafood, crustaceans were produced for 60% less kg CO</w:delText>
        </w:r>
        <w:r w:rsidRPr="00F24103" w:rsidDel="005F3EE4">
          <w:rPr>
            <w:rFonts w:ascii="Times New Roman" w:hAnsi="Times New Roman" w:cs="Times New Roman"/>
            <w:vertAlign w:val="subscript"/>
          </w:rPr>
          <w:delText>2</w:delText>
        </w:r>
        <w:r w:rsidRPr="00F24103" w:rsidDel="005F3EE4">
          <w:rPr>
            <w:rFonts w:ascii="Times New Roman" w:hAnsi="Times New Roman" w:cs="Times New Roman"/>
          </w:rPr>
          <w:delText xml:space="preserve">-eq (on average) than beef and lamb and had 46-100% greater nutrient density. </w:delText>
        </w:r>
      </w:del>
      <w:r w:rsidRPr="00F24103">
        <w:rPr>
          <w:rFonts w:ascii="Times New Roman" w:hAnsi="Times New Roman" w:cs="Times New Roman"/>
        </w:rPr>
        <w:t xml:space="preserve">Placing these values in context of recommended sustainable diet guidelines (EAT-Lancet, </w:t>
      </w:r>
      <w:hyperlink r:id="rId102">
        <w:r w:rsidRPr="00F24103">
          <w:rPr>
            <w:rFonts w:ascii="Times New Roman" w:hAnsi="Times New Roman" w:cs="Times New Roman"/>
            <w:color w:val="000000"/>
          </w:rPr>
          <w:t xml:space="preserve">(Willett </w:t>
        </w:r>
      </w:hyperlink>
      <w:hyperlink r:id="rId103">
        <w:r w:rsidRPr="00F24103">
          <w:rPr>
            <w:rFonts w:ascii="Times New Roman" w:hAnsi="Times New Roman" w:cs="Times New Roman"/>
            <w:i/>
            <w:color w:val="000000"/>
          </w:rPr>
          <w:t>et al</w:t>
        </w:r>
      </w:hyperlink>
      <w:hyperlink r:id="rId104">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5">
        <w:r w:rsidRPr="00F24103">
          <w:rPr>
            <w:rFonts w:ascii="Times New Roman" w:hAnsi="Times New Roman" w:cs="Times New Roman"/>
            <w:color w:val="000000"/>
          </w:rPr>
          <w:t xml:space="preserve">(Kovacs </w:t>
        </w:r>
      </w:hyperlink>
      <w:hyperlink r:id="rId106">
        <w:r w:rsidRPr="00F24103">
          <w:rPr>
            <w:rFonts w:ascii="Times New Roman" w:hAnsi="Times New Roman" w:cs="Times New Roman"/>
            <w:i/>
            <w:color w:val="000000"/>
          </w:rPr>
          <w:t>et al</w:t>
        </w:r>
      </w:hyperlink>
      <w:hyperlink r:id="rId107">
        <w:r w:rsidRPr="00F24103">
          <w:rPr>
            <w:rFonts w:ascii="Times New Roman" w:hAnsi="Times New Roman" w:cs="Times New Roman"/>
            <w:color w:val="000000"/>
          </w:rPr>
          <w:t xml:space="preserve"> 2021)</w:t>
        </w:r>
      </w:hyperlink>
      <w:r w:rsidRPr="00F24103">
        <w:rPr>
          <w:rFonts w:ascii="Times New Roman" w:hAnsi="Times New Roman" w:cs="Times New Roman"/>
        </w:rPr>
        <w:t>.</w:t>
      </w:r>
      <w:ins w:id="37" w:author="Robinson, James (robins64)" w:date="2022-10-12T15:13:00Z">
        <w:r w:rsidR="0086659D">
          <w:rPr>
            <w:rFonts w:ascii="Times New Roman" w:hAnsi="Times New Roman" w:cs="Times New Roman"/>
          </w:rPr>
          <w:t xml:space="preserve"> </w:t>
        </w:r>
      </w:ins>
      <w:ins w:id="38"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39" w:author="Robinson, James (robins64)" w:date="2022-10-12T15:28:00Z">
        <w:r w:rsidR="00950A99">
          <w:rPr>
            <w:rFonts w:ascii="Times New Roman" w:hAnsi="Times New Roman" w:cs="Times New Roman"/>
          </w:rPr>
          <w:t>n</w:t>
        </w:r>
      </w:ins>
      <w:ins w:id="40"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41" w:author="Robinson, James (robins64)" w:date="2022-10-12T15:13:00Z"/>
          <w:rFonts w:ascii="Times New Roman" w:hAnsi="Times New Roman" w:cs="Times New Roman"/>
        </w:rPr>
      </w:pPr>
    </w:p>
    <w:p w14:paraId="3D96FFD7" w14:textId="056ADC89" w:rsidR="001B61A4" w:rsidDel="0086659D" w:rsidRDefault="00B42452">
      <w:pPr>
        <w:rPr>
          <w:del w:id="42" w:author="Robinson, James (robins64)" w:date="2022-10-12T15:13:00Z"/>
          <w:rFonts w:ascii="Times New Roman" w:hAnsi="Times New Roman" w:cs="Times New Roman"/>
        </w:rPr>
      </w:pPr>
      <w:ins w:id="43" w:author="Robinson, James (robins64)" w:date="2022-10-12T15:26:00Z">
        <w:r>
          <w:rPr>
            <w:rFonts w:ascii="Times New Roman" w:hAnsi="Times New Roman" w:cs="Times New Roman"/>
          </w:rPr>
          <w:t>n</w:t>
        </w:r>
      </w:ins>
      <w:del w:id="44" w:author="Robinson, James (robins64)" w:date="2022-10-12T15:26:00Z">
        <w:r w:rsidRPr="00F24103" w:rsidDel="00B42452">
          <w:rPr>
            <w:rFonts w:ascii="Times New Roman" w:hAnsi="Times New Roman" w:cs="Times New Roman"/>
          </w:rPr>
          <w:delText>N</w:delText>
        </w:r>
      </w:del>
      <w:r w:rsidRPr="00F24103">
        <w:rPr>
          <w:rFonts w:ascii="Times New Roman" w:hAnsi="Times New Roman" w:cs="Times New Roman"/>
        </w:rPr>
        <w:t>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45" w:author="Robinson, James (robins64)" w:date="2022-10-12T15:13:00Z">
        <w:r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(Ziegler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 2016)</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xml:space="preserve">, whereas seafood nutrient content depended on species’ trophic roles, geographic location, and size-linked traits </w:delText>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(Hicks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 2019)</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For example, the least-nutritious farmed species (carp) had 71% lower kg CO</w:delText>
        </w:r>
        <w:r w:rsidRPr="00F24103" w:rsidDel="0086659D">
          <w:rPr>
            <w:rFonts w:ascii="Times New Roman" w:hAnsi="Times New Roman" w:cs="Times New Roman"/>
            <w:vertAlign w:val="subscript"/>
          </w:rPr>
          <w:delText>2</w:delText>
        </w:r>
        <w:r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Pr="00F24103">
        <w:rPr>
          <w:rFonts w:ascii="Times New Roman" w:hAnsi="Times New Roman" w:cs="Times New Roman"/>
        </w:rPr>
        <w:t xml:space="preserve">Such variability can be used to identify performance gaps </w:t>
      </w:r>
      <w:hyperlink r:id="rId108">
        <w:r w:rsidRPr="00F24103">
          <w:rPr>
            <w:rFonts w:ascii="Times New Roman" w:hAnsi="Times New Roman" w:cs="Times New Roman"/>
            <w:color w:val="000000"/>
          </w:rPr>
          <w:t xml:space="preserve">(Gephart </w:t>
        </w:r>
      </w:hyperlink>
      <w:hyperlink r:id="rId109">
        <w:r w:rsidRPr="00F24103">
          <w:rPr>
            <w:rFonts w:ascii="Times New Roman" w:hAnsi="Times New Roman" w:cs="Times New Roman"/>
            <w:i/>
            <w:color w:val="000000"/>
          </w:rPr>
          <w:t>et al</w:t>
        </w:r>
      </w:hyperlink>
      <w:hyperlink r:id="rId110">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46"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47"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199F80D1" w:rsidR="006E64D4" w:rsidRPr="00F24103" w:rsidRDefault="00610E78">
      <w:pPr>
        <w:rPr>
          <w:rFonts w:ascii="Times New Roman" w:hAnsi="Times New Roman" w:cs="Times New Roman"/>
        </w:rPr>
      </w:pPr>
      <w:ins w:id="48" w:author="Robinson, James (robins64)" w:date="2022-10-27T11:27:00Z">
        <w:r>
          <w:rPr>
            <w:rFonts w:ascii="Times New Roman" w:hAnsi="Times New Roman" w:cs="Times New Roman"/>
            <w:noProof/>
          </w:rPr>
          <w:drawing>
            <wp:inline distT="0" distB="0" distL="0" distR="0" wp14:anchorId="171D9AFC" wp14:editId="4E497855">
              <wp:extent cx="6223942" cy="1778466"/>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11" cstate="print">
                        <a:extLst>
                          <a:ext uri="{28A0092B-C50C-407E-A947-70E740481C1C}">
                            <a14:useLocalDpi xmlns:a14="http://schemas.microsoft.com/office/drawing/2010/main" val="0"/>
                          </a:ext>
                        </a:extLst>
                      </a:blip>
                      <a:stretch>
                        <a:fillRect/>
                      </a:stretch>
                    </pic:blipFill>
                    <pic:spPr>
                      <a:xfrm>
                        <a:off x="0" y="0"/>
                        <a:ext cx="6230369" cy="1780302"/>
                      </a:xfrm>
                      <a:prstGeom prst="rect">
                        <a:avLst/>
                      </a:prstGeom>
                    </pic:spPr>
                  </pic:pic>
                </a:graphicData>
              </a:graphic>
            </wp:inline>
          </w:drawing>
        </w:r>
      </w:ins>
      <w:del w:id="49" w:author="Robinson, James (robins64)" w:date="2022-10-27T11:27:00Z">
        <w:r w:rsidR="00E34FC3" w:rsidRPr="00F24103" w:rsidDel="00610E78">
          <w:rPr>
            <w:rFonts w:ascii="Times New Roman" w:hAnsi="Times New Roman" w:cs="Times New Roman"/>
            <w:noProof/>
          </w:rPr>
          <w:drawing>
            <wp:inline distT="114300" distB="114300" distL="114300" distR="114300" wp14:anchorId="254536B7" wp14:editId="49E7CC4B">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2"/>
                      <a:srcRect/>
                      <a:stretch>
                        <a:fillRect/>
                      </a:stretch>
                    </pic:blipFill>
                    <pic:spPr>
                      <a:xfrm>
                        <a:off x="0" y="0"/>
                        <a:ext cx="6371770" cy="1903599"/>
                      </a:xfrm>
                      <a:prstGeom prst="rect">
                        <a:avLst/>
                      </a:prstGeom>
                      <a:ln/>
                    </pic:spPr>
                  </pic:pic>
                </a:graphicData>
              </a:graphic>
            </wp:inline>
          </w:drawing>
        </w:r>
      </w:del>
    </w:p>
    <w:p w14:paraId="7E341B8B" w14:textId="6890118E" w:rsidR="006E64D4" w:rsidRPr="00F24103" w:rsidRDefault="00E34FC3">
      <w:pPr>
        <w:rPr>
          <w:rFonts w:ascii="Times New Roman" w:hAnsi="Times New Roman" w:cs="Times New Roman"/>
          <w:sz w:val="24"/>
          <w:szCs w:val="24"/>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 terrestrial animal-source meat (black; beef, sirloin steak; chicken, average meat; lamb, mince; pork, mince) and dairy (black), B) shows the mean and range of values of farmed and wild-caught fish and invertebrates. C) </w:t>
      </w:r>
      <w:proofErr w:type="gramStart"/>
      <w:r w:rsidRPr="00F24103">
        <w:rPr>
          <w:rFonts w:ascii="Times New Roman" w:hAnsi="Times New Roman" w:cs="Times New Roman"/>
        </w:rPr>
        <w:t>is</w:t>
      </w:r>
      <w:proofErr w:type="gramEnd"/>
      <w:r w:rsidRPr="00F24103">
        <w:rPr>
          <w:rFonts w:ascii="Times New Roman" w:hAnsi="Times New Roman" w:cs="Times New Roman"/>
        </w:rPr>
        <w:t xml:space="preserve"> the greenhouse gas emissions per nutrient dietary target (averaged across species), coloured by the number of nutrient targets in a 100 g </w:t>
      </w:r>
      <w:ins w:id="50" w:author="Robinson, James (robins64)" w:date="2022-10-27T10:20:00Z">
        <w:r w:rsidR="00046327">
          <w:rPr>
            <w:rFonts w:ascii="Times New Roman" w:hAnsi="Times New Roman" w:cs="Times New Roman"/>
          </w:rPr>
          <w:t xml:space="preserve">edible </w:t>
        </w:r>
      </w:ins>
      <w:r w:rsidRPr="00F24103">
        <w:rPr>
          <w:rFonts w:ascii="Times New Roman" w:hAnsi="Times New Roman" w:cs="Times New Roman"/>
        </w:rPr>
        <w:t xml:space="preserve">portion. Nutrient density (A, B) and </w:t>
      </w:r>
      <w:r w:rsidRPr="00F24103">
        <w:rPr>
          <w:rFonts w:ascii="Times New Roman" w:hAnsi="Times New Roman" w:cs="Times New Roman"/>
        </w:rPr>
        <w:lastRenderedPageBreak/>
        <w:t xml:space="preserve">targets (C) are recommended intakes of calcium, iron, selenium, zinc and omega-3 fatty acids for adults aged 18-65 </w:t>
      </w:r>
      <w:hyperlink r:id="rId113">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114">
        <w:r w:rsidRPr="00F24103">
          <w:rPr>
            <w:rFonts w:ascii="Times New Roman" w:hAnsi="Times New Roman" w:cs="Times New Roman"/>
            <w:i/>
            <w:color w:val="000000"/>
          </w:rPr>
          <w:t>et al</w:t>
        </w:r>
      </w:hyperlink>
      <w:hyperlink r:id="rId115">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6">
        <w:r w:rsidRPr="00F24103">
          <w:rPr>
            <w:rFonts w:ascii="Times New Roman" w:hAnsi="Times New Roman" w:cs="Times New Roman"/>
            <w:color w:val="000000"/>
          </w:rPr>
          <w:t xml:space="preserve">(Clune </w:t>
        </w:r>
      </w:hyperlink>
      <w:hyperlink r:id="rId117">
        <w:r w:rsidRPr="00F24103">
          <w:rPr>
            <w:rFonts w:ascii="Times New Roman" w:hAnsi="Times New Roman" w:cs="Times New Roman"/>
            <w:i/>
            <w:color w:val="000000"/>
          </w:rPr>
          <w:t>et al</w:t>
        </w:r>
      </w:hyperlink>
      <w:hyperlink r:id="rId118">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19">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ins w:id="51" w:author="Robinson, James (robins64)" w:date="2022-10-27T11:38:00Z">
        <w:r w:rsidR="001B4850">
          <w:rPr>
            <w:rFonts w:ascii="Times New Roman" w:hAnsi="Times New Roman" w:cs="Times New Roman"/>
          </w:rPr>
          <w:t>, Fig. S2 for emissions corrected by edible portion,</w:t>
        </w:r>
      </w:ins>
      <w:r w:rsidRPr="00F24103">
        <w:rPr>
          <w:rFonts w:ascii="Times New Roman" w:hAnsi="Times New Roman" w:cs="Times New Roman"/>
        </w:rPr>
        <w:t xml:space="preserve"> and Fig. S</w:t>
      </w:r>
      <w:ins w:id="52" w:author="Robinson, James (robins64)" w:date="2022-10-27T11:38:00Z">
        <w:r w:rsidR="001B4850">
          <w:rPr>
            <w:rFonts w:ascii="Times New Roman" w:hAnsi="Times New Roman" w:cs="Times New Roman"/>
          </w:rPr>
          <w:t>3</w:t>
        </w:r>
      </w:ins>
      <w:del w:id="53"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4A14ABBD"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0">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seafoods to contribute to recommended intakes of specific nutrients. Across global seafood products with emissions data, wild-caught small pelagic fishes and farmed bivalves had the lowest emissions per NT, with a 100 g portion providing recommended intake for ~3 nutrients at ~0.0</w:t>
      </w:r>
      <w:ins w:id="54" w:author="Robinson, James (robins64)" w:date="2022-10-27T11:31:00Z">
        <w:r w:rsidR="00610E78">
          <w:rPr>
            <w:rFonts w:ascii="Times New Roman" w:hAnsi="Times New Roman" w:cs="Times New Roman"/>
          </w:rPr>
          <w:t>1</w:t>
        </w:r>
      </w:ins>
      <w:del w:id="55" w:author="Robinson, James (robins64)" w:date="2022-10-27T11:31:00Z">
        <w:r w:rsidRPr="00F24103" w:rsidDel="00610E78">
          <w:rPr>
            <w:rFonts w:ascii="Times New Roman" w:hAnsi="Times New Roman" w:cs="Times New Roman"/>
          </w:rPr>
          <w:delText>25</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bivalves) and zinc (pelagic fishes, crustaceans) (Fig. S</w:t>
      </w:r>
      <w:ins w:id="56" w:author="Robinson, James (robins64)" w:date="2022-10-27T11:38:00Z">
        <w:r w:rsidR="001B4850">
          <w:rPr>
            <w:rFonts w:ascii="Times New Roman" w:hAnsi="Times New Roman" w:cs="Times New Roman"/>
          </w:rPr>
          <w:t>3</w:t>
        </w:r>
      </w:ins>
      <w:del w:id="57"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Other animal-source foods only reached NTs for selenium (beef, chicken, pork) or zinc (beef, lamb, pork). In </w:t>
      </w:r>
      <w:ins w:id="58" w:author="Robinson, James (robins64)" w:date="2022-10-27T11:33:00Z">
        <w:r w:rsidR="00915A95">
          <w:rPr>
            <w:rFonts w:ascii="Times New Roman" w:hAnsi="Times New Roman" w:cs="Times New Roman"/>
          </w:rPr>
          <w:t xml:space="preserve">lobster and </w:t>
        </w:r>
      </w:ins>
      <w:r w:rsidRPr="00F24103">
        <w:rPr>
          <w:rFonts w:ascii="Times New Roman" w:hAnsi="Times New Roman" w:cs="Times New Roman"/>
        </w:rPr>
        <w:t xml:space="preserve">livestock products, low nutrient content across multiple nutrients combined with high carbon footprints caused </w:t>
      </w:r>
      <w:ins w:id="59" w:author="Robinson, James (robins64)" w:date="2022-10-27T11:31:00Z">
        <w:r w:rsidR="00E45245">
          <w:rPr>
            <w:rFonts w:ascii="Times New Roman" w:hAnsi="Times New Roman" w:cs="Times New Roman"/>
          </w:rPr>
          <w:t>Norway lobster (</w:t>
        </w:r>
      </w:ins>
      <w:ins w:id="60" w:author="Robinson, James (robins64)" w:date="2022-10-27T11:32:00Z">
        <w:r w:rsidR="00E45245">
          <w:rPr>
            <w:rFonts w:ascii="Times New Roman" w:hAnsi="Times New Roman" w:cs="Times New Roman"/>
          </w:rPr>
          <w:t xml:space="preserve">2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ins>
      <w:ins w:id="61" w:author="Robinson, James (robins64)" w:date="2022-10-27T11:31:00Z">
        <w:r w:rsidR="00E45245">
          <w:rPr>
            <w:rFonts w:ascii="Times New Roman" w:hAnsi="Times New Roman" w:cs="Times New Roman"/>
          </w:rPr>
          <w:t>)</w:t>
        </w:r>
      </w:ins>
      <w:ins w:id="62" w:author="Robinson, James (robins64)" w:date="2022-10-27T11:32:00Z">
        <w:r w:rsidR="00E45245">
          <w:rPr>
            <w:rFonts w:ascii="Times New Roman" w:hAnsi="Times New Roman" w:cs="Times New Roman"/>
          </w:rPr>
          <w:t xml:space="preserve">, </w:t>
        </w:r>
      </w:ins>
      <w:r w:rsidRPr="00F24103">
        <w:rPr>
          <w:rFonts w:ascii="Times New Roman" w:hAnsi="Times New Roman" w:cs="Times New Roman"/>
        </w:rPr>
        <w:t>beef (1.3</w:t>
      </w:r>
      <w:del w:id="63" w:author="Robinson, James (robins64)" w:date="2022-10-27T11:32:00Z">
        <w:r w:rsidRPr="00F24103" w:rsidDel="00E45245">
          <w:rPr>
            <w:rFonts w:ascii="Times New Roman" w:hAnsi="Times New Roman" w:cs="Times New Roman"/>
          </w:rPr>
          <w:delText xml:space="preserve"> kg CO</w:delText>
        </w:r>
        <w:r w:rsidRPr="00F24103" w:rsidDel="00E45245">
          <w:rPr>
            <w:rFonts w:ascii="Times New Roman" w:hAnsi="Times New Roman" w:cs="Times New Roman"/>
            <w:vertAlign w:val="subscript"/>
          </w:rPr>
          <w:delText>2</w:delText>
        </w:r>
        <w:r w:rsidRPr="00F24103" w:rsidDel="00E45245">
          <w:rPr>
            <w:rFonts w:ascii="Times New Roman" w:hAnsi="Times New Roman" w:cs="Times New Roman"/>
          </w:rPr>
          <w:delText>-eq per NT</w:delText>
        </w:r>
      </w:del>
      <w:r w:rsidRPr="00F24103">
        <w:rPr>
          <w:rFonts w:ascii="Times New Roman" w:hAnsi="Times New Roman" w:cs="Times New Roman"/>
        </w:rPr>
        <w:t xml:space="preserve">) and lamb (2.5) to have the highest emissions per NT of any animal-source food in our analysis. High content of selenium and zinc in livestock and poultry is </w:t>
      </w:r>
      <w:proofErr w:type="gramStart"/>
      <w:r w:rsidRPr="00F24103">
        <w:rPr>
          <w:rFonts w:ascii="Times New Roman" w:hAnsi="Times New Roman" w:cs="Times New Roman"/>
        </w:rPr>
        <w:t>similar to</w:t>
      </w:r>
      <w:proofErr w:type="gramEnd"/>
      <w:r w:rsidRPr="00F24103">
        <w:rPr>
          <w:rFonts w:ascii="Times New Roman" w:hAnsi="Times New Roman" w:cs="Times New Roman"/>
        </w:rPr>
        <w:t xml:space="preserve"> most seafoods, but for a far higher carbon footprint.</w:t>
      </w:r>
      <w:ins w:id="64" w:author="Robinson, James (robins64)" w:date="2022-10-27T11:33:00Z">
        <w:r w:rsidR="001B4850">
          <w:rPr>
            <w:rFonts w:ascii="Times New Roman" w:hAnsi="Times New Roman" w:cs="Times New Roman"/>
          </w:rPr>
          <w:t xml:space="preserve"> </w:t>
        </w:r>
      </w:ins>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6E9EADAA" w:rsidR="00AF7D72" w:rsidRDefault="00E34FC3">
      <w:pPr>
        <w:rPr>
          <w:ins w:id="65" w:author="Robinson, James (robins64)" w:date="2022-10-12T15:17:00Z"/>
          <w:rFonts w:ascii="Times New Roman" w:hAnsi="Times New Roman" w:cs="Times New Roman"/>
        </w:rPr>
      </w:pPr>
      <w:r w:rsidRPr="00F24103">
        <w:rPr>
          <w:rFonts w:ascii="Times New Roman" w:hAnsi="Times New Roman" w:cs="Times New Roman"/>
        </w:rPr>
        <w:t>We compiled seafood production data for the UK (Fig. S</w:t>
      </w:r>
      <w:ins w:id="66" w:author="Robinson, James (robins64)" w:date="2022-10-27T11:44:00Z">
        <w:r w:rsidR="009C5E89">
          <w:rPr>
            <w:rFonts w:ascii="Times New Roman" w:hAnsi="Times New Roman" w:cs="Times New Roman"/>
          </w:rPr>
          <w:t>4</w:t>
        </w:r>
      </w:ins>
      <w:del w:id="67" w:author="Robinson, James (robins64)" w:date="2022-10-27T11:44:00Z">
        <w:r w:rsidRPr="00F24103" w:rsidDel="009C5E89">
          <w:rPr>
            <w:rFonts w:ascii="Times New Roman" w:hAnsi="Times New Roman" w:cs="Times New Roman"/>
          </w:rPr>
          <w:delText>3</w:delText>
        </w:r>
      </w:del>
      <w:r w:rsidRPr="00F24103">
        <w:rPr>
          <w:rFonts w:ascii="Times New Roman" w:hAnsi="Times New Roman" w:cs="Times New Roman"/>
        </w:rPr>
        <w:t xml:space="preserve">), where demand for wild and farmed seafood is declining </w:t>
      </w:r>
      <w:hyperlink r:id="rId121">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2019b)</w:t>
        </w:r>
      </w:hyperlink>
      <w:r w:rsidRPr="00F24103">
        <w:rPr>
          <w:rFonts w:ascii="Times New Roman" w:hAnsi="Times New Roman" w:cs="Times New Roman"/>
        </w:rPr>
        <w:t xml:space="preserve"> and population-level intakes of nutrients concentrated in seafood are suboptimal </w:t>
      </w:r>
      <w:hyperlink r:id="rId122">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3">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w:t>
      </w:r>
      <w:del w:id="68" w:author="Robinson, James (robins64)" w:date="2022-10-27T11:46:00Z">
        <w:r w:rsidRPr="00F24103" w:rsidDel="002E5363">
          <w:rPr>
            <w:rFonts w:ascii="Times New Roman" w:hAnsi="Times New Roman" w:cs="Times New Roman"/>
          </w:rPr>
          <w:delText>2</w:delText>
        </w:r>
      </w:del>
      <w:r w:rsidRPr="00F24103">
        <w:rPr>
          <w:rFonts w:ascii="Times New Roman" w:hAnsi="Times New Roman" w:cs="Times New Roman"/>
        </w:rPr>
        <w:t>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ins w:id="69" w:author="Robinson, James (robins64)" w:date="2022-10-27T11:44:00Z">
        <w:r w:rsidR="001E1CFD">
          <w:rPr>
            <w:rFonts w:ascii="Times New Roman" w:hAnsi="Times New Roman" w:cs="Times New Roman"/>
          </w:rPr>
          <w:t>S5</w:t>
        </w:r>
      </w:ins>
      <w:del w:id="70" w:author="Robinson, James (robins64)" w:date="2022-10-27T11:44:00Z">
        <w:r w:rsidRPr="00F24103" w:rsidDel="001E1CFD">
          <w:rPr>
            <w:rFonts w:ascii="Times New Roman" w:hAnsi="Times New Roman" w:cs="Times New Roman"/>
          </w:rPr>
          <w:delText>S</w:delText>
        </w:r>
      </w:del>
      <w:del w:id="71" w:author="Robinson, James (robins64)" w:date="2022-10-27T11:41:00Z">
        <w:r w:rsidRPr="00F24103" w:rsidDel="00996C17">
          <w:rPr>
            <w:rFonts w:ascii="Times New Roman" w:hAnsi="Times New Roman" w:cs="Times New Roman"/>
          </w:rPr>
          <w:delText>4</w:delText>
        </w:r>
      </w:del>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ins w:id="72" w:author="Robinson, James (robins64)" w:date="2022-10-12T15:17:00Z"/>
          <w:rFonts w:ascii="Times New Roman" w:hAnsi="Times New Roman" w:cs="Times New Roman"/>
        </w:rPr>
      </w:pPr>
    </w:p>
    <w:p w14:paraId="10D9D013" w14:textId="18A1C561" w:rsidR="006E64D4" w:rsidRPr="00F24103" w:rsidRDefault="00E34FC3">
      <w:pPr>
        <w:rPr>
          <w:rFonts w:ascii="Times New Roman" w:hAnsi="Times New Roman" w:cs="Times New Roman"/>
        </w:rPr>
      </w:pPr>
      <w:r w:rsidRPr="00F24103">
        <w:rPr>
          <w:rFonts w:ascii="Times New Roman" w:hAnsi="Times New Roman" w:cs="Times New Roman"/>
        </w:rPr>
        <w:t>In the UK,</w:t>
      </w:r>
      <w:ins w:id="73" w:author="Robinson, James (robins64)" w:date="2022-10-27T11:15:00Z">
        <w:r w:rsidR="00044ACC">
          <w:rPr>
            <w:rFonts w:ascii="Times New Roman" w:hAnsi="Times New Roman" w:cs="Times New Roman"/>
          </w:rPr>
          <w:t xml:space="preserve"> </w:t>
        </w:r>
      </w:ins>
      <w:ins w:id="74" w:author="Robinson, James (robins64)" w:date="2022-10-27T11:17:00Z">
        <w:r w:rsidR="00044ACC">
          <w:rPr>
            <w:rFonts w:ascii="Times New Roman" w:hAnsi="Times New Roman" w:cs="Times New Roman"/>
          </w:rPr>
          <w:t xml:space="preserve">one in two </w:t>
        </w:r>
      </w:ins>
      <w:ins w:id="75" w:author="Robinson, James (robins64)" w:date="2022-10-27T11:15:00Z">
        <w:r w:rsidR="00044ACC">
          <w:rPr>
            <w:rFonts w:ascii="Times New Roman" w:hAnsi="Times New Roman" w:cs="Times New Roman"/>
          </w:rPr>
          <w:t>women</w:t>
        </w:r>
      </w:ins>
      <w:r w:rsidRPr="00F24103">
        <w:rPr>
          <w:rFonts w:ascii="Times New Roman" w:hAnsi="Times New Roman" w:cs="Times New Roman"/>
        </w:rPr>
        <w:t xml:space="preserve"> </w:t>
      </w:r>
      <w:ins w:id="76" w:author="Robinson, James (robins64)" w:date="2022-10-27T11:17:00Z">
        <w:r w:rsidR="00044ACC">
          <w:rPr>
            <w:rFonts w:ascii="Times New Roman" w:hAnsi="Times New Roman" w:cs="Times New Roman"/>
          </w:rPr>
          <w:t xml:space="preserve">are deficient </w:t>
        </w:r>
      </w:ins>
      <w:ins w:id="77" w:author="Robinson, James (robins64)" w:date="2022-10-27T11:19:00Z">
        <w:r w:rsidR="00044ACC">
          <w:rPr>
            <w:rFonts w:ascii="Times New Roman" w:hAnsi="Times New Roman" w:cs="Times New Roman"/>
          </w:rPr>
          <w:t>at least one</w:t>
        </w:r>
      </w:ins>
      <w:ins w:id="78" w:author="Robinson, James (robins64)" w:date="2022-10-27T11:17:00Z">
        <w:r w:rsidR="00044ACC">
          <w:rPr>
            <w:rFonts w:ascii="Times New Roman" w:hAnsi="Times New Roman" w:cs="Times New Roman"/>
          </w:rPr>
          <w:t xml:space="preserve"> </w:t>
        </w:r>
      </w:ins>
      <w:ins w:id="79" w:author="Robinson, James (robins64)" w:date="2022-10-27T11:18:00Z">
        <w:r w:rsidR="00044ACC">
          <w:rPr>
            <w:rFonts w:ascii="Times New Roman" w:hAnsi="Times New Roman" w:cs="Times New Roman"/>
          </w:rPr>
          <w:t>essential micronutrient</w:t>
        </w:r>
      </w:ins>
      <w:ins w:id="80" w:author="Robinson, James (robins64)" w:date="2022-10-27T11:20:00Z">
        <w:r w:rsidR="00044ACC">
          <w:rPr>
            <w:rFonts w:ascii="Times New Roman" w:hAnsi="Times New Roman" w:cs="Times New Roman"/>
          </w:rPr>
          <w:t xml:space="preserve"> </w:t>
        </w:r>
        <w:r w:rsidR="00044ACC">
          <w:rPr>
            <w:rFonts w:ascii="Times New Roman" w:hAnsi="Times New Roman" w:cs="Times New Roman"/>
          </w:rPr>
          <w:t>(Stevens et al. 2022)</w:t>
        </w:r>
      </w:ins>
      <w:ins w:id="81" w:author="Robinson, James (robins64)" w:date="2022-10-27T11:19:00Z">
        <w:r w:rsidR="00044ACC">
          <w:rPr>
            <w:rFonts w:ascii="Times New Roman" w:hAnsi="Times New Roman" w:cs="Times New Roman"/>
          </w:rPr>
          <w:t>,</w:t>
        </w:r>
      </w:ins>
      <w:ins w:id="82" w:author="Robinson, James (robins64)" w:date="2022-10-27T11:21:00Z">
        <w:r w:rsidR="00044ACC">
          <w:rPr>
            <w:rFonts w:ascii="Times New Roman" w:hAnsi="Times New Roman" w:cs="Times New Roman"/>
          </w:rPr>
          <w:t xml:space="preserve"> with high deficiency rates for</w:t>
        </w:r>
      </w:ins>
      <w:ins w:id="83" w:author="Robinson, James (robins64)" w:date="2022-10-27T11:20:00Z">
        <w:r w:rsidR="00044ACC">
          <w:rPr>
            <w:rFonts w:ascii="Times New Roman" w:hAnsi="Times New Roman" w:cs="Times New Roman"/>
          </w:rPr>
          <w:t xml:space="preserve"> selenium (50%), vitamin D (22%), iron (21%), </w:t>
        </w:r>
      </w:ins>
      <w:ins w:id="84" w:author="Robinson, James (robins64)" w:date="2022-10-27T11:21:00Z">
        <w:r w:rsidR="00044ACC">
          <w:rPr>
            <w:rFonts w:ascii="Times New Roman" w:hAnsi="Times New Roman" w:cs="Times New Roman"/>
          </w:rPr>
          <w:t xml:space="preserve">and </w:t>
        </w:r>
      </w:ins>
      <w:ins w:id="85" w:author="Robinson, James (robins64)" w:date="2022-10-27T11:20:00Z">
        <w:r w:rsidR="00044ACC">
          <w:rPr>
            <w:rFonts w:ascii="Times New Roman" w:hAnsi="Times New Roman" w:cs="Times New Roman"/>
          </w:rPr>
          <w:t xml:space="preserve">folate (19%) </w:t>
        </w:r>
      </w:ins>
      <w:ins w:id="86" w:author="Robinson, James (robins64)" w:date="2022-10-27T11:18:00Z">
        <w:r w:rsidR="00044ACC">
          <w:rPr>
            <w:rFonts w:ascii="Times New Roman" w:hAnsi="Times New Roman" w:cs="Times New Roman"/>
          </w:rPr>
          <w:t>(</w:t>
        </w:r>
      </w:ins>
      <w:ins w:id="87" w:author="Robinson, James (robins64)" w:date="2022-10-27T11:21:00Z">
        <w:r w:rsidR="00044ACC">
          <w:rPr>
            <w:rFonts w:ascii="Times New Roman" w:hAnsi="Times New Roman" w:cs="Times New Roman"/>
          </w:rPr>
          <w:t xml:space="preserve">Derbyshire 2018, </w:t>
        </w:r>
      </w:ins>
      <w:ins w:id="88" w:author="Robinson, James (robins64)" w:date="2022-10-27T11:18:00Z">
        <w:r w:rsidR="00044ACC">
          <w:rPr>
            <w:rFonts w:ascii="Times New Roman" w:hAnsi="Times New Roman" w:cs="Times New Roman"/>
          </w:rPr>
          <w:t xml:space="preserve">Stevens et al. 2022), </w:t>
        </w:r>
      </w:ins>
      <w:del w:id="89" w:author="Robinson, James (robins64)" w:date="2022-10-27T11:17:00Z">
        <w:r w:rsidRPr="00F24103" w:rsidDel="00044ACC">
          <w:rPr>
            <w:rFonts w:ascii="Times New Roman" w:hAnsi="Times New Roman" w:cs="Times New Roman"/>
          </w:rPr>
          <w:delText xml:space="preserve">adult diets are </w:delText>
        </w:r>
      </w:del>
      <w:del w:id="90" w:author="Robinson, James (robins64)" w:date="2022-10-27T11:21:00Z">
        <w:r w:rsidRPr="00F24103" w:rsidDel="00044ACC">
          <w:rPr>
            <w:rFonts w:ascii="Times New Roman" w:hAnsi="Times New Roman" w:cs="Times New Roman"/>
          </w:rPr>
          <w:delText xml:space="preserve">lacking in selenium (50% of women, 26% of men), iodine (11% of women), and iron (25% of women) </w:delText>
        </w:r>
        <w:r w:rsidR="00000000" w:rsidDel="00044ACC">
          <w:fldChar w:fldCharType="begin"/>
        </w:r>
        <w:r w:rsidR="00000000" w:rsidDel="00044ACC">
          <w:delInstrText xml:space="preserve"> HYPERLINK "https://paperpile.com/c/vw8Sxg/KHB1" \h </w:delInstrText>
        </w:r>
        <w:r w:rsidR="00000000" w:rsidDel="00044ACC">
          <w:fldChar w:fldCharType="separate"/>
        </w:r>
        <w:r w:rsidRPr="00F24103" w:rsidDel="00044ACC">
          <w:rPr>
            <w:rFonts w:ascii="Times New Roman" w:hAnsi="Times New Roman" w:cs="Times New Roman"/>
            <w:color w:val="000000"/>
          </w:rPr>
          <w:delText>(Derbyshire 2018)</w:delText>
        </w:r>
        <w:r w:rsidR="00000000" w:rsidDel="00044ACC">
          <w:rPr>
            <w:rFonts w:ascii="Times New Roman" w:hAnsi="Times New Roman" w:cs="Times New Roman"/>
            <w:color w:val="000000"/>
          </w:rPr>
          <w:fldChar w:fldCharType="end"/>
        </w:r>
        <w:r w:rsidRPr="00F24103" w:rsidDel="00044ACC">
          <w:rPr>
            <w:rFonts w:ascii="Times New Roman" w:hAnsi="Times New Roman" w:cs="Times New Roman"/>
          </w:rPr>
          <w:delText xml:space="preserve">, </w:delText>
        </w:r>
      </w:del>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-eq (Fig. 2</w:t>
      </w:r>
      <w:proofErr w:type="gramStart"/>
      <w:r w:rsidRPr="00F24103">
        <w:rPr>
          <w:rFonts w:ascii="Times New Roman" w:hAnsi="Times New Roman" w:cs="Times New Roman"/>
        </w:rPr>
        <w:t>A,C</w:t>
      </w:r>
      <w:proofErr w:type="gramEnd"/>
      <w:r w:rsidRPr="00F24103">
        <w:rPr>
          <w:rFonts w:ascii="Times New Roman" w:hAnsi="Times New Roman" w:cs="Times New Roman"/>
        </w:rPr>
        <w:t xml:space="preserve">). Furthermore, 91% of UK children between 18-35 months are estimated to have inadequate dietary vitamin D intakes </w:t>
      </w:r>
      <w:hyperlink r:id="rId124">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beef = 30%, chicken = 5%, lamb and pork = 46%) at far lower greenhouse gas emissions. Oily fish such as mackerel, salmon and herring also contain toxic dioxin-like compounds that can produce </w:t>
      </w:r>
      <w:r w:rsidRPr="00F24103">
        <w:rPr>
          <w:rFonts w:ascii="Times New Roman" w:hAnsi="Times New Roman" w:cs="Times New Roman"/>
        </w:rPr>
        <w:lastRenderedPageBreak/>
        <w:t xml:space="preserve">negative health effects </w:t>
      </w:r>
      <w:hyperlink r:id="rId125">
        <w:r w:rsidRPr="00F24103">
          <w:rPr>
            <w:rFonts w:ascii="Times New Roman" w:hAnsi="Times New Roman" w:cs="Times New Roman"/>
            <w:color w:val="000000"/>
          </w:rPr>
          <w:t>(</w:t>
        </w:r>
        <w:proofErr w:type="spellStart"/>
        <w:r w:rsidRPr="00F24103">
          <w:rPr>
            <w:rFonts w:ascii="Times New Roman" w:hAnsi="Times New Roman" w:cs="Times New Roman"/>
            <w:color w:val="000000"/>
          </w:rPr>
          <w:t>Nøstbakken</w:t>
        </w:r>
        <w:proofErr w:type="spellEnd"/>
        <w:r w:rsidRPr="00F24103">
          <w:rPr>
            <w:rFonts w:ascii="Times New Roman" w:hAnsi="Times New Roman" w:cs="Times New Roman"/>
            <w:color w:val="000000"/>
          </w:rPr>
          <w:t xml:space="preserve"> </w:t>
        </w:r>
      </w:hyperlink>
      <w:hyperlink r:id="rId126">
        <w:r w:rsidRPr="00F24103">
          <w:rPr>
            <w:rFonts w:ascii="Times New Roman" w:hAnsi="Times New Roman" w:cs="Times New Roman"/>
            <w:i/>
            <w:color w:val="000000"/>
          </w:rPr>
          <w:t>et al</w:t>
        </w:r>
      </w:hyperlink>
      <w:hyperlink r:id="rId12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28">
        <w:r w:rsidRPr="00F24103">
          <w:rPr>
            <w:rFonts w:ascii="Times New Roman" w:hAnsi="Times New Roman" w:cs="Times New Roman"/>
            <w:color w:val="000000"/>
          </w:rPr>
          <w:t>(</w:t>
        </w:r>
        <w:proofErr w:type="spellStart"/>
        <w:r w:rsidRPr="00F24103">
          <w:rPr>
            <w:rFonts w:ascii="Times New Roman" w:hAnsi="Times New Roman" w:cs="Times New Roman"/>
            <w:color w:val="000000"/>
          </w:rPr>
          <w:t>Tuomisto</w:t>
        </w:r>
        <w:proofErr w:type="spellEnd"/>
        <w:r w:rsidRPr="00F24103">
          <w:rPr>
            <w:rFonts w:ascii="Times New Roman" w:hAnsi="Times New Roman" w:cs="Times New Roman"/>
            <w:color w:val="000000"/>
          </w:rPr>
          <w:t xml:space="preserve"> </w:t>
        </w:r>
      </w:hyperlink>
      <w:hyperlink r:id="rId129">
        <w:r w:rsidRPr="00F24103">
          <w:rPr>
            <w:rFonts w:ascii="Times New Roman" w:hAnsi="Times New Roman" w:cs="Times New Roman"/>
            <w:i/>
            <w:color w:val="000000"/>
          </w:rPr>
          <w:t>et al</w:t>
        </w:r>
      </w:hyperlink>
      <w:hyperlink r:id="rId130">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053ADA14"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31">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32">
        <w:r w:rsidRPr="00F24103">
          <w:rPr>
            <w:rFonts w:ascii="Times New Roman" w:hAnsi="Times New Roman" w:cs="Times New Roman"/>
            <w:i/>
            <w:color w:val="000000"/>
          </w:rPr>
          <w:t>et al</w:t>
        </w:r>
      </w:hyperlink>
      <w:hyperlink r:id="rId133">
        <w:r w:rsidRPr="00F24103">
          <w:rPr>
            <w:rFonts w:ascii="Times New Roman" w:hAnsi="Times New Roman" w:cs="Times New Roman"/>
            <w:color w:val="000000"/>
          </w:rPr>
          <w:t xml:space="preserve"> 2018, Jennings </w:t>
        </w:r>
      </w:hyperlink>
      <w:hyperlink r:id="rId134">
        <w:r w:rsidRPr="00F24103">
          <w:rPr>
            <w:rFonts w:ascii="Times New Roman" w:hAnsi="Times New Roman" w:cs="Times New Roman"/>
            <w:i/>
            <w:color w:val="000000"/>
          </w:rPr>
          <w:t>et al</w:t>
        </w:r>
      </w:hyperlink>
      <w:hyperlink r:id="rId135">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ins w:id="91" w:author="Robinson, James (robins64)" w:date="2022-10-27T11:44:00Z">
        <w:r w:rsidR="00092AA4">
          <w:rPr>
            <w:rFonts w:ascii="Times New Roman" w:hAnsi="Times New Roman" w:cs="Times New Roman"/>
          </w:rPr>
          <w:t>4</w:t>
        </w:r>
      </w:ins>
      <w:del w:id="92" w:author="Robinson, James (robins64)" w:date="2022-10-27T11:44:00Z">
        <w:r w:rsidRPr="00F24103" w:rsidDel="00092AA4">
          <w:rPr>
            <w:rFonts w:ascii="Times New Roman" w:hAnsi="Times New Roman" w:cs="Times New Roman"/>
          </w:rPr>
          <w:delText>3</w:delText>
        </w:r>
      </w:del>
      <w:r w:rsidRPr="00F24103">
        <w:rPr>
          <w:rFonts w:ascii="Times New Roman" w:hAnsi="Times New Roman" w:cs="Times New Roman"/>
        </w:rPr>
        <w:t>).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but wild-caught fish had smaller carbon footprints (0.2-4 kg CO</w:t>
      </w:r>
      <w:r w:rsidRPr="00F24103">
        <w:rPr>
          <w:rFonts w:ascii="Times New Roman" w:hAnsi="Times New Roman" w:cs="Times New Roman"/>
          <w:vertAlign w:val="subscript"/>
        </w:rPr>
        <w:t>2</w:t>
      </w:r>
      <w:r w:rsidRPr="00F24103">
        <w:rPr>
          <w:rFonts w:ascii="Times New Roman" w:hAnsi="Times New Roman" w:cs="Times New Roman"/>
        </w:rPr>
        <w:t>-eq, average = 3.1) than farmed Atlantic salmon (1.6-7.4, average = 4.5)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imported and landed) in 2019 (Fig. S</w:t>
      </w:r>
      <w:ins w:id="93" w:author="Robinson, James (robins64)" w:date="2022-10-27T11:46:00Z">
        <w:r w:rsidR="00DD0DDD">
          <w:rPr>
            <w:rFonts w:ascii="Times New Roman" w:hAnsi="Times New Roman" w:cs="Times New Roman"/>
          </w:rPr>
          <w:t>6</w:t>
        </w:r>
      </w:ins>
      <w:del w:id="94" w:author="Robinson, James (robins64)" w:date="2022-10-27T11:46:00Z">
        <w:r w:rsidRPr="00F24103" w:rsidDel="00DD0DDD">
          <w:rPr>
            <w:rFonts w:ascii="Times New Roman" w:hAnsi="Times New Roman" w:cs="Times New Roman"/>
          </w:rPr>
          <w:delText>5</w:delText>
        </w:r>
      </w:del>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w:t>
      </w:r>
      <w:proofErr w:type="gramStart"/>
      <w:r w:rsidRPr="00F24103">
        <w:rPr>
          <w:rFonts w:ascii="Times New Roman" w:hAnsi="Times New Roman" w:cs="Times New Roman"/>
        </w:rPr>
        <w:t>low-</w:t>
      </w:r>
      <w:r w:rsidR="002D44E5">
        <w:rPr>
          <w:rFonts w:ascii="Times New Roman" w:hAnsi="Times New Roman" w:cs="Times New Roman"/>
        </w:rPr>
        <w:t>emissions</w:t>
      </w:r>
      <w:proofErr w:type="gramEnd"/>
      <w:r w:rsidRPr="00F24103">
        <w:rPr>
          <w:rFonts w:ascii="Times New Roman" w:hAnsi="Times New Roman" w:cs="Times New Roman"/>
        </w:rPr>
        <w:t xml:space="preserve"> seafoods often had low apparent consumption relative to their total production (e.g. herring, mackerel) (Fig. S</w:t>
      </w:r>
      <w:ins w:id="95" w:author="Robinson, James (robins64)" w:date="2022-10-27T11:44:00Z">
        <w:r w:rsidR="00B56D76">
          <w:rPr>
            <w:rFonts w:ascii="Times New Roman" w:hAnsi="Times New Roman" w:cs="Times New Roman"/>
          </w:rPr>
          <w:t>6</w:t>
        </w:r>
      </w:ins>
      <w:del w:id="96" w:author="Robinson, James (robins64)" w:date="2022-10-27T11:44:00Z">
        <w:r w:rsidRPr="00F24103" w:rsidDel="00B56D76">
          <w:rPr>
            <w:rFonts w:ascii="Times New Roman" w:hAnsi="Times New Roman" w:cs="Times New Roman"/>
          </w:rPr>
          <w:delText>5</w:delText>
        </w:r>
      </w:del>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Del="00610E78" w:rsidRDefault="006E64D4">
      <w:pPr>
        <w:rPr>
          <w:del w:id="97" w:author="Robinson, James (robins64)" w:date="2022-10-27T11:27:00Z"/>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52812D12" w:rsidR="006E64D4" w:rsidRPr="00F24103" w:rsidRDefault="00610E78">
      <w:pPr>
        <w:rPr>
          <w:rFonts w:ascii="Times New Roman" w:hAnsi="Times New Roman" w:cs="Times New Roman"/>
        </w:rPr>
      </w:pPr>
      <w:ins w:id="98" w:author="Robinson, James (robins64)" w:date="2022-10-27T11:27:00Z">
        <w:r>
          <w:rPr>
            <w:rFonts w:ascii="Times New Roman" w:hAnsi="Times New Roman" w:cs="Times New Roman"/>
            <w:noProof/>
          </w:rPr>
          <w:drawing>
            <wp:inline distT="0" distB="0" distL="0" distR="0" wp14:anchorId="40AAEB86" wp14:editId="048D2BB5">
              <wp:extent cx="5733415" cy="234061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6" cstate="print">
                        <a:extLst>
                          <a:ext uri="{28A0092B-C50C-407E-A947-70E740481C1C}">
                            <a14:useLocalDpi xmlns:a14="http://schemas.microsoft.com/office/drawing/2010/main" val="0"/>
                          </a:ext>
                        </a:extLst>
                      </a:blip>
                      <a:stretch>
                        <a:fillRect/>
                      </a:stretch>
                    </pic:blipFill>
                    <pic:spPr>
                      <a:xfrm>
                        <a:off x="0" y="0"/>
                        <a:ext cx="5733415" cy="2340610"/>
                      </a:xfrm>
                      <a:prstGeom prst="rect">
                        <a:avLst/>
                      </a:prstGeom>
                    </pic:spPr>
                  </pic:pic>
                </a:graphicData>
              </a:graphic>
            </wp:inline>
          </w:drawing>
        </w:r>
      </w:ins>
      <w:del w:id="99" w:author="Robinson, James (robins64)" w:date="2022-10-27T11:27:00Z">
        <w:r w:rsidR="00E34FC3" w:rsidRPr="00F24103" w:rsidDel="00610E78">
          <w:rPr>
            <w:rFonts w:ascii="Times New Roman" w:hAnsi="Times New Roman" w:cs="Times New Roman"/>
            <w:noProof/>
          </w:rPr>
          <w:drawing>
            <wp:inline distT="114300" distB="114300" distL="114300" distR="114300" wp14:anchorId="1548C20C" wp14:editId="274E8CA3">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7"/>
                      <a:srcRect/>
                      <a:stretch>
                        <a:fillRect/>
                      </a:stretch>
                    </pic:blipFill>
                    <pic:spPr>
                      <a:xfrm>
                        <a:off x="0" y="0"/>
                        <a:ext cx="6342183" cy="2586038"/>
                      </a:xfrm>
                      <a:prstGeom prst="rect">
                        <a:avLst/>
                      </a:prstGeom>
                      <a:ln/>
                    </pic:spPr>
                  </pic:pic>
                </a:graphicData>
              </a:graphic>
            </wp:inline>
          </w:drawing>
        </w:r>
      </w:del>
    </w:p>
    <w:p w14:paraId="1A2AE0EF" w14:textId="207FDC5B"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ins w:id="100" w:author="Maire, Eva" w:date="2022-10-15T10:47:00Z">
        <w:r w:rsidR="00FE65BB">
          <w:rPr>
            <w:rFonts w:ascii="Times New Roman" w:hAnsi="Times New Roman" w:cs="Times New Roman"/>
            <w:b/>
          </w:rPr>
          <w:t>,</w:t>
        </w:r>
      </w:ins>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seafood (± minimum and maximum), for wild and farmed products. B) Annual production of landed (UK), farmed (UK), and imported products in 2019, with red lines indicating apparent consumption by UK population (total production </w:t>
      </w:r>
      <w:del w:id="101" w:author="Robinson, James (robins64)" w:date="2022-10-27T09:28:00Z">
        <w:r w:rsidRPr="00F24103" w:rsidDel="00B95888">
          <w:rPr>
            <w:rFonts w:ascii="Times New Roman" w:hAnsi="Times New Roman" w:cs="Times New Roman"/>
          </w:rPr>
          <w:delText>-</w:delText>
        </w:r>
      </w:del>
      <w:ins w:id="102" w:author="Robinson, James (robins64)" w:date="2022-10-27T09:28:00Z">
        <w:r w:rsidR="00B95888">
          <w:rPr>
            <w:rFonts w:ascii="Times New Roman" w:hAnsi="Times New Roman" w:cs="Times New Roman"/>
          </w:rPr>
          <w:t>–</w:t>
        </w:r>
      </w:ins>
      <w:r w:rsidRPr="00F24103">
        <w:rPr>
          <w:rFonts w:ascii="Times New Roman" w:hAnsi="Times New Roman" w:cs="Times New Roman"/>
        </w:rPr>
        <w:t xml:space="preserve"> exports</w:t>
      </w:r>
      <w:ins w:id="103" w:author="Robinson, James (robins64)" w:date="2022-10-27T09:28:00Z">
        <w:r w:rsidR="00B95888">
          <w:rPr>
            <w:rFonts w:ascii="Times New Roman" w:hAnsi="Times New Roman" w:cs="Times New Roman"/>
          </w:rPr>
          <w:t xml:space="preserve">, </w:t>
        </w:r>
        <w:r w:rsidR="00B95888" w:rsidRPr="00755A46">
          <w:rPr>
            <w:rFonts w:ascii="Times New Roman" w:hAnsi="Times New Roman" w:cs="Times New Roman"/>
          </w:rPr>
          <w:t>corrected for edible portion</w:t>
        </w:r>
      </w:ins>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ins w:id="104" w:author="Robinson, James (robins64)" w:date="2022-10-27T11:45:00Z">
        <w:r w:rsidR="001D449B">
          <w:rPr>
            <w:rFonts w:ascii="Times New Roman" w:hAnsi="Times New Roman" w:cs="Times New Roman"/>
          </w:rPr>
          <w:t>7</w:t>
        </w:r>
      </w:ins>
      <w:del w:id="105" w:author="Robinson, James (robins64)" w:date="2022-10-27T11:45:00Z">
        <w:r w:rsidRPr="00F24103" w:rsidDel="001D449B">
          <w:rPr>
            <w:rFonts w:ascii="Times New Roman" w:hAnsi="Times New Roman" w:cs="Times New Roman"/>
          </w:rPr>
          <w:delText>6</w:delText>
        </w:r>
      </w:del>
      <w:r w:rsidRPr="00F24103">
        <w:rPr>
          <w:rFonts w:ascii="Times New Roman" w:hAnsi="Times New Roman" w:cs="Times New Roman"/>
        </w:rPr>
        <w:t xml:space="preserve"> for nutrient density calculated for five nutrients used in the global analysis in Fig. 1. Data on wild vs. farmed sources for 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lastRenderedPageBreak/>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317AB187"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38">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Across Western Europe, preference for sustainable products is also a key influence on consumer behaviour </w:t>
      </w:r>
      <w:hyperlink r:id="rId139">
        <w:r w:rsidRPr="00F24103">
          <w:rPr>
            <w:rFonts w:ascii="Times New Roman" w:hAnsi="Times New Roman" w:cs="Times New Roman"/>
            <w:color w:val="000000"/>
          </w:rPr>
          <w:t>(</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140">
        <w:r w:rsidRPr="00F24103">
          <w:rPr>
            <w:rFonts w:ascii="Times New Roman" w:hAnsi="Times New Roman" w:cs="Times New Roman"/>
            <w:i/>
            <w:color w:val="000000"/>
          </w:rPr>
          <w:t>et al</w:t>
        </w:r>
      </w:hyperlink>
      <w:hyperlink r:id="rId141">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2">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143">
        <w:r w:rsidRPr="00F24103">
          <w:rPr>
            <w:rFonts w:ascii="Times New Roman" w:hAnsi="Times New Roman" w:cs="Times New Roman"/>
            <w:i/>
            <w:color w:val="000000"/>
          </w:rPr>
          <w:t>et al</w:t>
        </w:r>
      </w:hyperlink>
      <w:hyperlink r:id="rId144">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45">
        <w:r w:rsidRPr="00F24103">
          <w:rPr>
            <w:rFonts w:ascii="Times New Roman" w:hAnsi="Times New Roman" w:cs="Times New Roman"/>
            <w:color w:val="000000"/>
          </w:rPr>
          <w:t>(</w:t>
        </w:r>
        <w:proofErr w:type="spellStart"/>
        <w:r w:rsidRPr="00F24103">
          <w:rPr>
            <w:rFonts w:ascii="Times New Roman" w:hAnsi="Times New Roman" w:cs="Times New Roman"/>
            <w:color w:val="000000"/>
          </w:rPr>
          <w:t>Springmann</w:t>
        </w:r>
        <w:proofErr w:type="spellEnd"/>
        <w:r w:rsidRPr="00F24103">
          <w:rPr>
            <w:rFonts w:ascii="Times New Roman" w:hAnsi="Times New Roman" w:cs="Times New Roman"/>
            <w:color w:val="000000"/>
          </w:rPr>
          <w:t xml:space="preserve"> </w:t>
        </w:r>
      </w:hyperlink>
      <w:hyperlink r:id="rId146">
        <w:r w:rsidRPr="00F24103">
          <w:rPr>
            <w:rFonts w:ascii="Times New Roman" w:hAnsi="Times New Roman" w:cs="Times New Roman"/>
            <w:i/>
            <w:color w:val="000000"/>
          </w:rPr>
          <w:t>et al</w:t>
        </w:r>
      </w:hyperlink>
      <w:hyperlink r:id="rId14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48">
        <w:r w:rsidRPr="00F24103">
          <w:rPr>
            <w:rFonts w:ascii="Times New Roman" w:hAnsi="Times New Roman" w:cs="Times New Roman"/>
            <w:color w:val="000000"/>
          </w:rPr>
          <w:t>(</w:t>
        </w:r>
        <w:proofErr w:type="spellStart"/>
        <w:r w:rsidRPr="00F24103">
          <w:rPr>
            <w:rFonts w:ascii="Times New Roman" w:hAnsi="Times New Roman" w:cs="Times New Roman"/>
            <w:color w:val="000000"/>
          </w:rPr>
          <w:t>Honkanen</w:t>
        </w:r>
        <w:proofErr w:type="spellEnd"/>
        <w:r w:rsidRPr="00F24103">
          <w:rPr>
            <w:rFonts w:ascii="Times New Roman" w:hAnsi="Times New Roman" w:cs="Times New Roman"/>
            <w:color w:val="000000"/>
          </w:rPr>
          <w:t xml:space="preserve"> and Young 2015, Jacobs </w:t>
        </w:r>
      </w:hyperlink>
      <w:hyperlink r:id="rId149">
        <w:r w:rsidRPr="00F24103">
          <w:rPr>
            <w:rFonts w:ascii="Times New Roman" w:hAnsi="Times New Roman" w:cs="Times New Roman"/>
            <w:i/>
            <w:color w:val="000000"/>
          </w:rPr>
          <w:t>et al</w:t>
        </w:r>
      </w:hyperlink>
      <w:hyperlink r:id="rId150">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1">
        <w:r w:rsidRPr="00F24103">
          <w:rPr>
            <w:rFonts w:ascii="Times New Roman" w:hAnsi="Times New Roman" w:cs="Times New Roman"/>
            <w:color w:val="000000"/>
          </w:rPr>
          <w:t xml:space="preserve">(Gutiérrez </w:t>
        </w:r>
      </w:hyperlink>
      <w:hyperlink r:id="rId152">
        <w:r w:rsidRPr="00F24103">
          <w:rPr>
            <w:rFonts w:ascii="Times New Roman" w:hAnsi="Times New Roman" w:cs="Times New Roman"/>
            <w:i/>
            <w:color w:val="000000"/>
          </w:rPr>
          <w:t>et al</w:t>
        </w:r>
      </w:hyperlink>
      <w:hyperlink r:id="rId153">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4">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an ecolabel 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649BAEF1" w:rsidR="006E64D4" w:rsidRDefault="00E34FC3">
      <w:pPr>
        <w:rPr>
          <w:rFonts w:ascii="Times New Roman" w:hAnsi="Times New Roman" w:cs="Times New Roman"/>
        </w:rPr>
      </w:pPr>
      <w:r w:rsidRPr="00F24103">
        <w:rPr>
          <w:rFonts w:ascii="Times New Roman" w:hAnsi="Times New Roman" w:cs="Times New Roman"/>
        </w:rPr>
        <w:t>Wild-caught seafood was, on average, cheaper and labelled as more sustainable than farmed seafood, owing to the dominance of farmed Atlantic salmon in domestic seafood production, which is associated with (relatively) higher prices and greater sustainability challenges (Fig. 3, Fig S</w:t>
      </w:r>
      <w:ins w:id="106" w:author="Robinson, James (robins64)" w:date="2022-10-27T11:45:00Z">
        <w:r w:rsidR="00E934EB">
          <w:rPr>
            <w:rFonts w:ascii="Times New Roman" w:hAnsi="Times New Roman" w:cs="Times New Roman"/>
          </w:rPr>
          <w:t>8</w:t>
        </w:r>
      </w:ins>
      <w:del w:id="107" w:author="Robinson, James (robins64)" w:date="2022-10-27T11:45:00Z">
        <w:r w:rsidRPr="00F24103" w:rsidDel="00E934EB">
          <w:rPr>
            <w:rFonts w:ascii="Times New Roman" w:hAnsi="Times New Roman" w:cs="Times New Roman"/>
          </w:rPr>
          <w:delText>7</w:delText>
        </w:r>
      </w:del>
      <w:r w:rsidRPr="00F24103">
        <w:rPr>
          <w:rFonts w:ascii="Times New Roman" w:hAnsi="Times New Roman" w:cs="Times New Roman"/>
        </w:rPr>
        <w:t>). However, no species maximised all five desirable variables, underlining existing trade-offs between production, carbon footprints, price, nutritional value, and sustainability. These trade-offs reveal limitations of certain production systems (e.g. high kg CO</w:t>
      </w:r>
      <w:r w:rsidRPr="00F24103">
        <w:rPr>
          <w:rFonts w:ascii="Times New Roman" w:hAnsi="Times New Roman" w:cs="Times New Roman"/>
          <w:vertAlign w:val="subscript"/>
        </w:rPr>
        <w:t>2</w:t>
      </w:r>
      <w:r w:rsidRPr="00F24103">
        <w:rPr>
          <w:rFonts w:ascii="Times New Roman" w:hAnsi="Times New Roman" w:cs="Times New Roman"/>
        </w:rPr>
        <w:t xml:space="preserve">-eq of Norway lobster) but also highlight potential for improving the environmental performance of high-volume foods (e.g. farmed salmon) and the production of nutritious future foods (e.g. mussels) </w:t>
      </w:r>
      <w:hyperlink r:id="rId155">
        <w:r w:rsidRPr="00F24103">
          <w:rPr>
            <w:rFonts w:ascii="Times New Roman" w:hAnsi="Times New Roman" w:cs="Times New Roman"/>
            <w:color w:val="000000"/>
          </w:rPr>
          <w:t>(</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56">
        <w:r w:rsidRPr="00F24103">
          <w:rPr>
            <w:rFonts w:ascii="Times New Roman" w:hAnsi="Times New Roman" w:cs="Times New Roman"/>
            <w:i/>
            <w:color w:val="000000"/>
          </w:rPr>
          <w:t>et al</w:t>
        </w:r>
      </w:hyperlink>
      <w:hyperlink r:id="rId157">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FEA4FB9" w14:textId="77777777" w:rsidR="001B61A4" w:rsidRPr="00F24103" w:rsidRDefault="001B61A4">
      <w:pPr>
        <w:rPr>
          <w:rFonts w:ascii="Times New Roman" w:hAnsi="Times New Roman" w:cs="Times New Roman"/>
        </w:rPr>
      </w:pPr>
    </w:p>
    <w:p w14:paraId="7175F0CB" w14:textId="77777777" w:rsidR="006E64D4" w:rsidRPr="00F24103" w:rsidRDefault="006E64D4">
      <w:pPr>
        <w:rPr>
          <w:rFonts w:ascii="Times New Roman" w:hAnsi="Times New Roman" w:cs="Times New Roman"/>
        </w:rPr>
      </w:pPr>
    </w:p>
    <w:p w14:paraId="54A38EFC" w14:textId="77777777" w:rsidR="006E64D4" w:rsidRPr="00F24103" w:rsidRDefault="00E34FC3">
      <w:pPr>
        <w:rPr>
          <w:rFonts w:ascii="Times New Roman" w:hAnsi="Times New Roman" w:cs="Times New Roman"/>
          <w:b/>
        </w:rPr>
      </w:pPr>
      <w:r w:rsidRPr="00F24103">
        <w:rPr>
          <w:rFonts w:ascii="Times New Roman" w:hAnsi="Times New Roman" w:cs="Times New Roman"/>
          <w:noProof/>
        </w:rPr>
        <w:drawing>
          <wp:inline distT="114300" distB="114300" distL="114300" distR="114300" wp14:anchorId="42CA8B39" wp14:editId="6F4BE4BE">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8"/>
                    <a:srcRect/>
                    <a:stretch>
                      <a:fillRect/>
                    </a:stretch>
                  </pic:blipFill>
                  <pic:spPr>
                    <a:xfrm>
                      <a:off x="0" y="0"/>
                      <a:ext cx="6274806" cy="2928938"/>
                    </a:xfrm>
                    <a:prstGeom prst="rect">
                      <a:avLst/>
                    </a:prstGeom>
                    <a:ln/>
                  </pic:spPr>
                </pic:pic>
              </a:graphicData>
            </a:graphic>
          </wp:inline>
        </w:drawing>
      </w:r>
    </w:p>
    <w:p w14:paraId="51D8A8E3" w14:textId="77777777" w:rsidR="00EB7BF5" w:rsidRDefault="00EB7BF5">
      <w:pPr>
        <w:rPr>
          <w:rFonts w:ascii="Times New Roman" w:hAnsi="Times New Roman" w:cs="Times New Roman"/>
          <w:b/>
        </w:rPr>
      </w:pPr>
    </w:p>
    <w:p w14:paraId="21B14179" w14:textId="69C3F3BA"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(kg CO</w:t>
      </w:r>
      <w:r w:rsidRPr="00F24103">
        <w:rPr>
          <w:rFonts w:ascii="Times New Roman" w:hAnsi="Times New Roman" w:cs="Times New Roman"/>
          <w:vertAlign w:val="subscript"/>
        </w:rPr>
        <w:t>2</w:t>
      </w:r>
      <w:r w:rsidRPr="00F24103">
        <w:rPr>
          <w:rFonts w:ascii="Times New Roman" w:hAnsi="Times New Roman" w:cs="Times New Roman"/>
        </w:rPr>
        <w:t>-eq, inverse), nutrient density (10 nutrients), sustainability score (Good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 xml:space="preserve">use and lowest price), such </w:t>
      </w:r>
      <w:r w:rsidRPr="00F24103">
        <w:rPr>
          <w:rFonts w:ascii="Times New Roman" w:hAnsi="Times New Roman" w:cs="Times New Roman"/>
        </w:rPr>
        <w:lastRenderedPageBreak/>
        <w:t>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7D03C288" w:rsidR="006E64D4" w:rsidRPr="00F24103" w:rsidRDefault="00E34FC3">
      <w:pPr>
        <w:rPr>
          <w:rFonts w:ascii="Times New Roman" w:hAnsi="Times New Roman" w:cs="Times New Roman"/>
        </w:rPr>
      </w:pPr>
      <w:r w:rsidRPr="00F24103">
        <w:rPr>
          <w:rFonts w:ascii="Times New Roman" w:hAnsi="Times New Roman" w:cs="Times New Roman"/>
        </w:rPr>
        <w:t xml:space="preserve">Nutritious, cheap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ins w:id="108" w:author="Robinson, James (robins64)" w:date="2022-10-27T11:45:00Z">
        <w:r w:rsidR="001C64E2">
          <w:rPr>
            <w:rFonts w:ascii="Times New Roman" w:hAnsi="Times New Roman" w:cs="Times New Roman"/>
          </w:rPr>
          <w:t>8</w:t>
        </w:r>
      </w:ins>
      <w:del w:id="109" w:author="Robinson, James (robins64)" w:date="2022-10-27T11:45:00Z">
        <w:r w:rsidRPr="00F24103" w:rsidDel="001C64E2">
          <w:rPr>
            <w:rFonts w:ascii="Times New Roman" w:hAnsi="Times New Roman" w:cs="Times New Roman"/>
          </w:rPr>
          <w:delText>7</w:delText>
        </w:r>
      </w:del>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 all mackerel stocks and 30% of herring stocks now fished within sustainable levels (Fig. S</w:t>
      </w:r>
      <w:ins w:id="110" w:author="Robinson, James (robins64)" w:date="2022-10-27T11:45:00Z">
        <w:r w:rsidR="000E6146">
          <w:rPr>
            <w:rFonts w:ascii="Times New Roman" w:hAnsi="Times New Roman" w:cs="Times New Roman"/>
          </w:rPr>
          <w:t>9</w:t>
        </w:r>
      </w:ins>
      <w:del w:id="111" w:author="Robinson, James (robins64)" w:date="2022-10-27T11:45:00Z">
        <w:r w:rsidRPr="00F24103" w:rsidDel="000E6146">
          <w:rPr>
            <w:rFonts w:ascii="Times New Roman" w:hAnsi="Times New Roman" w:cs="Times New Roman"/>
          </w:rPr>
          <w:delText>8</w:delText>
        </w:r>
      </w:del>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59">
        <w:r w:rsidRPr="00F24103">
          <w:rPr>
            <w:rFonts w:ascii="Times New Roman" w:hAnsi="Times New Roman" w:cs="Times New Roman"/>
            <w:color w:val="000000"/>
          </w:rPr>
          <w:t xml:space="preserve">(Melnychuk </w:t>
        </w:r>
      </w:hyperlink>
      <w:hyperlink r:id="rId160">
        <w:r w:rsidRPr="00F24103">
          <w:rPr>
            <w:rFonts w:ascii="Times New Roman" w:hAnsi="Times New Roman" w:cs="Times New Roman"/>
            <w:i/>
            <w:color w:val="000000"/>
          </w:rPr>
          <w:t>et al</w:t>
        </w:r>
      </w:hyperlink>
      <w:hyperlink r:id="rId16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2">
        <w:r w:rsidRPr="00F24103">
          <w:rPr>
            <w:rFonts w:ascii="Times New Roman" w:hAnsi="Times New Roman" w:cs="Times New Roman"/>
            <w:color w:val="000000"/>
          </w:rPr>
          <w:t xml:space="preserve">(Costello </w:t>
        </w:r>
      </w:hyperlink>
      <w:hyperlink r:id="rId163">
        <w:r w:rsidRPr="00F24103">
          <w:rPr>
            <w:rFonts w:ascii="Times New Roman" w:hAnsi="Times New Roman" w:cs="Times New Roman"/>
            <w:i/>
            <w:color w:val="000000"/>
          </w:rPr>
          <w:t>et al</w:t>
        </w:r>
      </w:hyperlink>
      <w:hyperlink r:id="rId164">
        <w:r w:rsidRPr="00F24103">
          <w:rPr>
            <w:rFonts w:ascii="Times New Roman" w:hAnsi="Times New Roman" w:cs="Times New Roman"/>
            <w:color w:val="000000"/>
          </w:rPr>
          <w:t xml:space="preserve"> 2016, Jennings </w:t>
        </w:r>
      </w:hyperlink>
      <w:hyperlink r:id="rId165">
        <w:r w:rsidRPr="00F24103">
          <w:rPr>
            <w:rFonts w:ascii="Times New Roman" w:hAnsi="Times New Roman" w:cs="Times New Roman"/>
            <w:i/>
            <w:color w:val="000000"/>
          </w:rPr>
          <w:t>et al</w:t>
        </w:r>
      </w:hyperlink>
      <w:hyperlink r:id="rId166">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and data-deficient (60%)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del w:id="112" w:author="Robinson, James (robins64)" w:date="2022-10-27T11:25:00Z">
        <w:r w:rsidRPr="00F24103" w:rsidDel="00474C79">
          <w:rPr>
            <w:rFonts w:ascii="Times New Roman" w:hAnsi="Times New Roman" w:cs="Times New Roman"/>
          </w:rPr>
          <w:delText xml:space="preserve">by </w:delText>
        </w:r>
      </w:del>
      <w:ins w:id="113" w:author="Robinson, James (robins64)" w:date="2022-10-27T11:25:00Z">
        <w:r w:rsidR="00474C79">
          <w:rPr>
            <w:rFonts w:ascii="Times New Roman" w:hAnsi="Times New Roman" w:cs="Times New Roman"/>
          </w:rPr>
          <w:t>from</w:t>
        </w:r>
        <w:r w:rsidR="00474C79" w:rsidRPr="00F24103">
          <w:rPr>
            <w:rFonts w:ascii="Times New Roman" w:hAnsi="Times New Roman" w:cs="Times New Roman"/>
          </w:rPr>
          <w:t xml:space="preserve"> </w:t>
        </w:r>
      </w:ins>
      <w:r w:rsidRPr="00F24103">
        <w:rPr>
          <w:rFonts w:ascii="Times New Roman" w:hAnsi="Times New Roman" w:cs="Times New Roman"/>
        </w:rPr>
        <w:t xml:space="preserve">fishing vessels by improving fuel use per unit catch </w:t>
      </w:r>
      <w:hyperlink r:id="rId167">
        <w:r w:rsidRPr="00F24103">
          <w:rPr>
            <w:rFonts w:ascii="Times New Roman" w:hAnsi="Times New Roman" w:cs="Times New Roman"/>
            <w:color w:val="000000"/>
          </w:rPr>
          <w:t>(</w:t>
        </w:r>
        <w:proofErr w:type="spellStart"/>
        <w:r w:rsidRPr="00F24103">
          <w:rPr>
            <w:rFonts w:ascii="Times New Roman" w:hAnsi="Times New Roman" w:cs="Times New Roman"/>
            <w:color w:val="000000"/>
          </w:rPr>
          <w:t>Hornborg</w:t>
        </w:r>
        <w:proofErr w:type="spellEnd"/>
        <w:r w:rsidRPr="00F24103">
          <w:rPr>
            <w:rFonts w:ascii="Times New Roman" w:hAnsi="Times New Roman" w:cs="Times New Roman"/>
            <w:color w:val="000000"/>
          </w:rPr>
          <w:t xml:space="preserve"> and Smith 2020)</w:t>
        </w:r>
      </w:hyperlink>
      <w:r w:rsidRPr="00F24103">
        <w:rPr>
          <w:rFonts w:ascii="Times New Roman" w:hAnsi="Times New Roman" w:cs="Times New Roman"/>
        </w:rPr>
        <w:t>. Further gains in nutritious seafood production could be achieved by incorporating nutrient-based reference points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68">
        <w:r w:rsidRPr="00F24103">
          <w:rPr>
            <w:rFonts w:ascii="Times New Roman" w:hAnsi="Times New Roman" w:cs="Times New Roman"/>
            <w:color w:val="000000"/>
          </w:rPr>
          <w:t xml:space="preserve">(Robinson </w:t>
        </w:r>
      </w:hyperlink>
      <w:hyperlink r:id="rId169">
        <w:r w:rsidRPr="00F24103">
          <w:rPr>
            <w:rFonts w:ascii="Times New Roman" w:hAnsi="Times New Roman" w:cs="Times New Roman"/>
            <w:i/>
            <w:color w:val="000000"/>
          </w:rPr>
          <w:t>et al</w:t>
        </w:r>
      </w:hyperlink>
      <w:hyperlink r:id="rId170">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ins w:id="114" w:author="Robinson, James (robins64)" w:date="2022-10-26T15:00:00Z"/>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1">
        <w:r w:rsidRPr="00F24103">
          <w:rPr>
            <w:rFonts w:ascii="Times New Roman" w:hAnsi="Times New Roman" w:cs="Times New Roman"/>
            <w:color w:val="000000"/>
          </w:rPr>
          <w:t xml:space="preserve">(Ziegler </w:t>
        </w:r>
      </w:hyperlink>
      <w:hyperlink r:id="rId172">
        <w:r w:rsidRPr="00F24103">
          <w:rPr>
            <w:rFonts w:ascii="Times New Roman" w:hAnsi="Times New Roman" w:cs="Times New Roman"/>
            <w:i/>
            <w:color w:val="000000"/>
          </w:rPr>
          <w:t>et al</w:t>
        </w:r>
      </w:hyperlink>
      <w:hyperlink r:id="rId173">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4">
        <w:r w:rsidRPr="00F24103">
          <w:rPr>
            <w:rFonts w:ascii="Times New Roman" w:hAnsi="Times New Roman" w:cs="Times New Roman"/>
            <w:color w:val="000000"/>
          </w:rPr>
          <w:t xml:space="preserve">(MacLeod </w:t>
        </w:r>
      </w:hyperlink>
      <w:hyperlink r:id="rId175">
        <w:r w:rsidRPr="00F24103">
          <w:rPr>
            <w:rFonts w:ascii="Times New Roman" w:hAnsi="Times New Roman" w:cs="Times New Roman"/>
            <w:i/>
            <w:color w:val="000000"/>
          </w:rPr>
          <w:t>et al</w:t>
        </w:r>
      </w:hyperlink>
      <w:hyperlink r:id="rId17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77">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78">
        <w:r w:rsidRPr="00F24103">
          <w:rPr>
            <w:rFonts w:ascii="Times New Roman" w:hAnsi="Times New Roman" w:cs="Times New Roman"/>
            <w:color w:val="000000"/>
          </w:rPr>
          <w:t xml:space="preserve">(Willer </w:t>
        </w:r>
      </w:hyperlink>
      <w:hyperlink r:id="rId179">
        <w:r w:rsidRPr="00F24103">
          <w:rPr>
            <w:rFonts w:ascii="Times New Roman" w:hAnsi="Times New Roman" w:cs="Times New Roman"/>
            <w:i/>
            <w:color w:val="000000"/>
          </w:rPr>
          <w:t>et al</w:t>
        </w:r>
      </w:hyperlink>
      <w:hyperlink r:id="rId18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1">
        <w:r w:rsidRPr="00F24103">
          <w:rPr>
            <w:rFonts w:ascii="Times New Roman" w:hAnsi="Times New Roman" w:cs="Times New Roman"/>
            <w:color w:val="000000"/>
          </w:rPr>
          <w:t>(</w:t>
        </w:r>
        <w:proofErr w:type="spellStart"/>
        <w:r w:rsidRPr="00F24103">
          <w:rPr>
            <w:rFonts w:ascii="Times New Roman" w:hAnsi="Times New Roman" w:cs="Times New Roman"/>
            <w:color w:val="000000"/>
          </w:rPr>
          <w:t>Avdelas</w:t>
        </w:r>
        <w:proofErr w:type="spellEnd"/>
        <w:r w:rsidRPr="00F24103">
          <w:rPr>
            <w:rFonts w:ascii="Times New Roman" w:hAnsi="Times New Roman" w:cs="Times New Roman"/>
            <w:color w:val="000000"/>
          </w:rPr>
          <w:t xml:space="preserve"> </w:t>
        </w:r>
      </w:hyperlink>
      <w:hyperlink r:id="rId182">
        <w:r w:rsidRPr="00F24103">
          <w:rPr>
            <w:rFonts w:ascii="Times New Roman" w:hAnsi="Times New Roman" w:cs="Times New Roman"/>
            <w:i/>
            <w:color w:val="000000"/>
          </w:rPr>
          <w:t>et al</w:t>
        </w:r>
      </w:hyperlink>
      <w:hyperlink r:id="rId18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4">
        <w:r w:rsidRPr="00F24103">
          <w:rPr>
            <w:rFonts w:ascii="Times New Roman" w:hAnsi="Times New Roman" w:cs="Times New Roman"/>
            <w:color w:val="000000"/>
          </w:rPr>
          <w:t>(</w:t>
        </w:r>
        <w:proofErr w:type="spellStart"/>
        <w:r w:rsidRPr="00F24103">
          <w:rPr>
            <w:rFonts w:ascii="Times New Roman" w:hAnsi="Times New Roman" w:cs="Times New Roman"/>
            <w:color w:val="000000"/>
          </w:rPr>
          <w:t>Cappell</w:t>
        </w:r>
        <w:proofErr w:type="spellEnd"/>
        <w:r w:rsidRPr="00F24103">
          <w:rPr>
            <w:rFonts w:ascii="Times New Roman" w:hAnsi="Times New Roman" w:cs="Times New Roman"/>
            <w:color w:val="000000"/>
          </w:rPr>
          <w:t xml:space="preserve"> 2020)</w:t>
        </w:r>
      </w:hyperlink>
      <w:r w:rsidRPr="00F24103">
        <w:rPr>
          <w:rFonts w:ascii="Times New Roman" w:hAnsi="Times New Roman" w:cs="Times New Roman"/>
        </w:rPr>
        <w:t>.</w:t>
      </w:r>
    </w:p>
    <w:p w14:paraId="597AE635" w14:textId="7FF23DCA" w:rsidR="0078694F" w:rsidRDefault="0078694F">
      <w:pPr>
        <w:rPr>
          <w:ins w:id="115" w:author="Robinson, James (robins64)" w:date="2022-10-26T15:00:00Z"/>
          <w:rFonts w:ascii="Times New Roman" w:hAnsi="Times New Roman" w:cs="Times New Roman"/>
        </w:rPr>
      </w:pPr>
    </w:p>
    <w:p w14:paraId="0B39746F" w14:textId="7E8EC096" w:rsidR="0078694F" w:rsidDel="00565C07" w:rsidRDefault="002B1EA8" w:rsidP="002B1EA8">
      <w:pPr>
        <w:rPr>
          <w:del w:id="116" w:author="Robinson, James (robins64)" w:date="2022-10-26T16:22:00Z"/>
          <w:rFonts w:ascii="Times New Roman" w:hAnsi="Times New Roman" w:cs="Times New Roman"/>
        </w:rPr>
        <w:pPrChange w:id="117" w:author="Robinson, James (robins64)" w:date="2022-10-26T16:34:00Z">
          <w:pPr/>
        </w:pPrChange>
      </w:pPr>
      <w:ins w:id="118" w:author="Robinson, James (robins64)" w:date="2022-10-26T16:31:00Z">
        <w:r>
          <w:rPr>
            <w:rFonts w:ascii="Times New Roman" w:hAnsi="Times New Roman" w:cs="Times New Roman"/>
          </w:rPr>
          <w:t>Reductions in livestock consumption</w:t>
        </w:r>
      </w:ins>
      <w:ins w:id="119" w:author="Robinson, James (robins64)" w:date="2022-10-27T09:06:00Z">
        <w:r w:rsidR="00101010">
          <w:rPr>
            <w:rFonts w:ascii="Times New Roman" w:hAnsi="Times New Roman" w:cs="Times New Roman"/>
          </w:rPr>
          <w:t>, particularly beef,</w:t>
        </w:r>
      </w:ins>
      <w:ins w:id="120" w:author="Robinson, James (robins64)" w:date="2022-10-26T16:31:00Z">
        <w:r>
          <w:rPr>
            <w:rFonts w:ascii="Times New Roman" w:hAnsi="Times New Roman" w:cs="Times New Roman"/>
          </w:rPr>
          <w:t xml:space="preserve"> through demand-side policies (</w:t>
        </w:r>
        <w:proofErr w:type="gramStart"/>
        <w:r>
          <w:rPr>
            <w:rFonts w:ascii="Times New Roman" w:hAnsi="Times New Roman" w:cs="Times New Roman"/>
          </w:rPr>
          <w:t>e.g.</w:t>
        </w:r>
        <w:proofErr w:type="gramEnd"/>
        <w:r>
          <w:rPr>
            <w:rFonts w:ascii="Times New Roman" w:hAnsi="Times New Roman" w:cs="Times New Roman"/>
          </w:rPr>
          <w:t xml:space="preserve"> carbon tax) </w:t>
        </w:r>
      </w:ins>
      <w:ins w:id="121" w:author="Robinson, James (robins64)" w:date="2022-10-26T16:33:00Z">
        <w:r>
          <w:rPr>
            <w:rFonts w:ascii="Times New Roman" w:hAnsi="Times New Roman" w:cs="Times New Roman"/>
          </w:rPr>
          <w:t xml:space="preserve">have been proposed as a means of improving </w:t>
        </w:r>
      </w:ins>
      <w:ins w:id="122" w:author="Robinson, James (robins64)" w:date="2022-10-26T16:31:00Z">
        <w:r>
          <w:rPr>
            <w:rFonts w:ascii="Times New Roman" w:hAnsi="Times New Roman" w:cs="Times New Roman"/>
          </w:rPr>
          <w:t>dietary health while reducing food-system carbon emissions</w:t>
        </w:r>
      </w:ins>
      <w:ins w:id="123" w:author="Robinson, James (robins64)" w:date="2022-10-26T16:33:00Z">
        <w:r>
          <w:rPr>
            <w:rFonts w:ascii="Times New Roman" w:hAnsi="Times New Roman" w:cs="Times New Roman"/>
          </w:rPr>
          <w:t xml:space="preserve"> (</w:t>
        </w:r>
        <w:proofErr w:type="spellStart"/>
        <w:r>
          <w:rPr>
            <w:rFonts w:ascii="Times New Roman" w:hAnsi="Times New Roman" w:cs="Times New Roman"/>
          </w:rPr>
          <w:t>Bajzelj</w:t>
        </w:r>
        <w:proofErr w:type="spellEnd"/>
        <w:r>
          <w:rPr>
            <w:rFonts w:ascii="Times New Roman" w:hAnsi="Times New Roman" w:cs="Times New Roman"/>
          </w:rPr>
          <w:t xml:space="preserve"> et al. 2014, </w:t>
        </w:r>
      </w:ins>
      <w:proofErr w:type="spellStart"/>
      <w:ins w:id="124" w:author="Robinson, James (robins64)" w:date="2022-10-27T09:11:00Z">
        <w:r w:rsidR="00E865E9">
          <w:rPr>
            <w:rFonts w:ascii="Times New Roman" w:hAnsi="Times New Roman" w:cs="Times New Roman"/>
          </w:rPr>
          <w:t>Springmann</w:t>
        </w:r>
      </w:ins>
      <w:proofErr w:type="spellEnd"/>
      <w:ins w:id="125" w:author="Robinson, James (robins64)" w:date="2022-10-27T09:12:00Z">
        <w:r w:rsidR="00E865E9">
          <w:rPr>
            <w:rFonts w:ascii="Times New Roman" w:hAnsi="Times New Roman" w:cs="Times New Roman"/>
          </w:rPr>
          <w:t xml:space="preserve"> et al. 2020</w:t>
        </w:r>
      </w:ins>
      <w:ins w:id="126" w:author="Robinson, James (robins64)" w:date="2022-10-26T16:33:00Z">
        <w:r>
          <w:rPr>
            <w:rFonts w:ascii="Times New Roman" w:hAnsi="Times New Roman" w:cs="Times New Roman"/>
          </w:rPr>
          <w:t>)</w:t>
        </w:r>
      </w:ins>
      <w:ins w:id="127" w:author="Robinson, James (robins64)" w:date="2022-10-26T16:31:00Z">
        <w:r>
          <w:rPr>
            <w:rFonts w:ascii="Times New Roman" w:hAnsi="Times New Roman" w:cs="Times New Roman"/>
          </w:rPr>
          <w:t>. In the UK</w:t>
        </w:r>
      </w:ins>
      <w:ins w:id="128" w:author="Robinson, James (robins64)" w:date="2022-10-26T16:32:00Z">
        <w:r>
          <w:rPr>
            <w:rFonts w:ascii="Times New Roman" w:hAnsi="Times New Roman" w:cs="Times New Roman"/>
          </w:rPr>
          <w:t xml:space="preserve">, </w:t>
        </w:r>
      </w:ins>
      <w:ins w:id="129" w:author="Robinson, James (robins64)" w:date="2022-10-26T16:33:00Z">
        <w:r>
          <w:rPr>
            <w:rFonts w:ascii="Times New Roman" w:hAnsi="Times New Roman" w:cs="Times New Roman"/>
          </w:rPr>
          <w:t xml:space="preserve">certain </w:t>
        </w:r>
      </w:ins>
      <w:ins w:id="130" w:author="Robinson, James (robins64)" w:date="2022-10-26T15:00:00Z">
        <w:r w:rsidR="0078694F">
          <w:rPr>
            <w:rFonts w:ascii="Times New Roman" w:hAnsi="Times New Roman" w:cs="Times New Roman"/>
          </w:rPr>
          <w:t xml:space="preserve">seafood </w:t>
        </w:r>
      </w:ins>
      <w:ins w:id="131" w:author="Robinson, James (robins64)" w:date="2022-10-26T15:02:00Z">
        <w:r w:rsidR="0078694F">
          <w:rPr>
            <w:rFonts w:ascii="Times New Roman" w:hAnsi="Times New Roman" w:cs="Times New Roman"/>
          </w:rPr>
          <w:t xml:space="preserve">products </w:t>
        </w:r>
      </w:ins>
      <w:ins w:id="132" w:author="Robinson, James (robins64)" w:date="2022-10-26T15:00:00Z">
        <w:r w:rsidR="0078694F">
          <w:rPr>
            <w:rFonts w:ascii="Times New Roman" w:hAnsi="Times New Roman" w:cs="Times New Roman"/>
          </w:rPr>
          <w:t>can</w:t>
        </w:r>
      </w:ins>
      <w:ins w:id="133" w:author="Robinson, James (robins64)" w:date="2022-10-26T16:19:00Z">
        <w:r w:rsidR="00227661">
          <w:rPr>
            <w:rFonts w:ascii="Times New Roman" w:hAnsi="Times New Roman" w:cs="Times New Roman"/>
          </w:rPr>
          <w:t xml:space="preserve"> compete with terrestrial </w:t>
        </w:r>
      </w:ins>
      <w:ins w:id="134" w:author="Robinson, James (robins64)" w:date="2022-10-26T16:20:00Z">
        <w:r w:rsidR="00227661">
          <w:rPr>
            <w:rFonts w:ascii="Times New Roman" w:hAnsi="Times New Roman" w:cs="Times New Roman"/>
          </w:rPr>
          <w:t xml:space="preserve">meat products </w:t>
        </w:r>
      </w:ins>
      <w:ins w:id="135" w:author="Robinson, James (robins64)" w:date="2022-10-26T16:19:00Z">
        <w:r w:rsidR="00227661">
          <w:rPr>
            <w:rFonts w:ascii="Times New Roman" w:hAnsi="Times New Roman" w:cs="Times New Roman"/>
          </w:rPr>
          <w:t>in</w:t>
        </w:r>
      </w:ins>
      <w:ins w:id="136" w:author="Robinson, James (robins64)" w:date="2022-10-26T15:00:00Z">
        <w:r w:rsidR="0078694F">
          <w:rPr>
            <w:rFonts w:ascii="Times New Roman" w:hAnsi="Times New Roman" w:cs="Times New Roman"/>
          </w:rPr>
          <w:t xml:space="preserve"> provid</w:t>
        </w:r>
      </w:ins>
      <w:ins w:id="137" w:author="Robinson, James (robins64)" w:date="2022-10-26T16:19:00Z">
        <w:r w:rsidR="00227661">
          <w:rPr>
            <w:rFonts w:ascii="Times New Roman" w:hAnsi="Times New Roman" w:cs="Times New Roman"/>
          </w:rPr>
          <w:t>ing</w:t>
        </w:r>
      </w:ins>
      <w:ins w:id="138" w:author="Robinson, James (robins64)" w:date="2022-10-26T15:00:00Z">
        <w:r w:rsidR="0078694F">
          <w:rPr>
            <w:rFonts w:ascii="Times New Roman" w:hAnsi="Times New Roman" w:cs="Times New Roman"/>
          </w:rPr>
          <w:t xml:space="preserve"> consumers with </w:t>
        </w:r>
      </w:ins>
      <w:ins w:id="139" w:author="Robinson, James (robins64)" w:date="2022-10-26T16:19:00Z">
        <w:r w:rsidR="00227661">
          <w:rPr>
            <w:rFonts w:ascii="Times New Roman" w:hAnsi="Times New Roman" w:cs="Times New Roman"/>
          </w:rPr>
          <w:t>affordable and nutritious animal-source foods</w:t>
        </w:r>
      </w:ins>
      <w:ins w:id="140" w:author="Robinson, James (robins64)" w:date="2022-10-26T15:00:00Z">
        <w:r w:rsidR="0078694F">
          <w:rPr>
            <w:rFonts w:ascii="Times New Roman" w:hAnsi="Times New Roman" w:cs="Times New Roman"/>
          </w:rPr>
          <w:t>.</w:t>
        </w:r>
      </w:ins>
      <w:ins w:id="141" w:author="Robinson, James (robins64)" w:date="2022-10-26T15:01:00Z">
        <w:r w:rsidR="0078694F">
          <w:rPr>
            <w:rFonts w:ascii="Times New Roman" w:hAnsi="Times New Roman" w:cs="Times New Roman"/>
          </w:rPr>
          <w:t xml:space="preserve"> </w:t>
        </w:r>
      </w:ins>
      <w:ins w:id="142" w:author="Robinson, James (robins64)" w:date="2022-10-26T16:33:00Z">
        <w:r>
          <w:rPr>
            <w:rFonts w:ascii="Times New Roman" w:hAnsi="Times New Roman" w:cs="Times New Roman"/>
          </w:rPr>
          <w:t>For example</w:t>
        </w:r>
      </w:ins>
      <w:ins w:id="143" w:author="Robinson, James (robins64)" w:date="2022-10-26T15:55:00Z">
        <w:r w:rsidR="003E4587">
          <w:rPr>
            <w:rFonts w:ascii="Times New Roman" w:hAnsi="Times New Roman" w:cs="Times New Roman"/>
          </w:rPr>
          <w:t>, t</w:t>
        </w:r>
      </w:ins>
      <w:ins w:id="144" w:author="Robinson, James (robins64)" w:date="2022-10-26T15:08:00Z">
        <w:r w:rsidR="0078694F">
          <w:rPr>
            <w:rFonts w:ascii="Times New Roman" w:hAnsi="Times New Roman" w:cs="Times New Roman"/>
          </w:rPr>
          <w:t xml:space="preserve">he </w:t>
        </w:r>
      </w:ins>
      <w:ins w:id="145" w:author="Robinson, James (robins64)" w:date="2022-10-27T08:48:00Z">
        <w:r w:rsidR="00D822DF">
          <w:rPr>
            <w:rFonts w:ascii="Times New Roman" w:hAnsi="Times New Roman" w:cs="Times New Roman"/>
          </w:rPr>
          <w:t xml:space="preserve">average </w:t>
        </w:r>
      </w:ins>
      <w:ins w:id="146" w:author="Robinson, James (robins64)" w:date="2022-10-26T15:08:00Z">
        <w:r w:rsidR="0078694F">
          <w:rPr>
            <w:rFonts w:ascii="Times New Roman" w:hAnsi="Times New Roman" w:cs="Times New Roman"/>
          </w:rPr>
          <w:t xml:space="preserve">cost of </w:t>
        </w:r>
      </w:ins>
      <w:ins w:id="147" w:author="Robinson, James (robins64)" w:date="2022-10-26T15:01:00Z">
        <w:r w:rsidR="0078694F">
          <w:rPr>
            <w:rFonts w:ascii="Times New Roman" w:hAnsi="Times New Roman" w:cs="Times New Roman"/>
          </w:rPr>
          <w:t>beef</w:t>
        </w:r>
      </w:ins>
      <w:ins w:id="148" w:author="Robinson, James (robins64)" w:date="2022-10-26T15:08:00Z">
        <w:r w:rsidR="0078694F">
          <w:rPr>
            <w:rFonts w:ascii="Times New Roman" w:hAnsi="Times New Roman" w:cs="Times New Roman"/>
          </w:rPr>
          <w:t xml:space="preserve"> (mince, £</w:t>
        </w:r>
      </w:ins>
      <w:ins w:id="149" w:author="Robinson, James (robins64)" w:date="2022-10-27T08:47:00Z">
        <w:r w:rsidR="00D822DF">
          <w:rPr>
            <w:rFonts w:ascii="Times New Roman" w:hAnsi="Times New Roman" w:cs="Times New Roman"/>
          </w:rPr>
          <w:t>6.97</w:t>
        </w:r>
      </w:ins>
      <w:ins w:id="150" w:author="Robinson, James (robins64)" w:date="2022-10-26T15:08:00Z">
        <w:r w:rsidR="0078694F">
          <w:rPr>
            <w:rFonts w:ascii="Times New Roman" w:hAnsi="Times New Roman" w:cs="Times New Roman"/>
          </w:rPr>
          <w:t>/kg)</w:t>
        </w:r>
      </w:ins>
      <w:ins w:id="151" w:author="Robinson, James (robins64)" w:date="2022-10-27T08:55:00Z">
        <w:r w:rsidR="00E47379">
          <w:rPr>
            <w:rFonts w:ascii="Times New Roman" w:hAnsi="Times New Roman" w:cs="Times New Roman"/>
          </w:rPr>
          <w:t xml:space="preserve"> (</w:t>
        </w:r>
        <w:commentRangeStart w:id="152"/>
        <w:r w:rsidR="00E47379">
          <w:rPr>
            <w:rFonts w:ascii="Times New Roman" w:hAnsi="Times New Roman" w:cs="Times New Roman"/>
          </w:rPr>
          <w:t>ONS</w:t>
        </w:r>
        <w:commentRangeEnd w:id="152"/>
        <w:r w:rsidR="00E47379">
          <w:rPr>
            <w:rStyle w:val="CommentReference"/>
          </w:rPr>
          <w:commentReference w:id="152"/>
        </w:r>
        <w:r w:rsidR="00E47379">
          <w:rPr>
            <w:rFonts w:ascii="Times New Roman" w:hAnsi="Times New Roman" w:cs="Times New Roman"/>
          </w:rPr>
          <w:t>)</w:t>
        </w:r>
      </w:ins>
      <w:ins w:id="153" w:author="Robinson, James (robins64)" w:date="2022-10-26T15:08:00Z">
        <w:r w:rsidR="0078694F">
          <w:rPr>
            <w:rFonts w:ascii="Times New Roman" w:hAnsi="Times New Roman" w:cs="Times New Roman"/>
          </w:rPr>
          <w:t xml:space="preserve"> </w:t>
        </w:r>
      </w:ins>
      <w:ins w:id="154" w:author="Robinson, James (robins64)" w:date="2022-10-27T08:48:00Z">
        <w:r w:rsidR="00D822DF">
          <w:rPr>
            <w:rFonts w:ascii="Times New Roman" w:hAnsi="Times New Roman" w:cs="Times New Roman"/>
          </w:rPr>
          <w:t>wa</w:t>
        </w:r>
      </w:ins>
      <w:ins w:id="155" w:author="Robinson, James (robins64)" w:date="2022-10-27T08:36:00Z">
        <w:r w:rsidR="003B7CFA">
          <w:rPr>
            <w:rFonts w:ascii="Times New Roman" w:hAnsi="Times New Roman" w:cs="Times New Roman"/>
          </w:rPr>
          <w:t xml:space="preserve">s </w:t>
        </w:r>
      </w:ins>
      <w:ins w:id="156" w:author="Robinson, James (robins64)" w:date="2022-10-27T08:48:00Z">
        <w:r w:rsidR="00D822DF">
          <w:rPr>
            <w:rFonts w:ascii="Times New Roman" w:hAnsi="Times New Roman" w:cs="Times New Roman"/>
          </w:rPr>
          <w:t xml:space="preserve">greater than the cheapest </w:t>
        </w:r>
      </w:ins>
      <w:ins w:id="157" w:author="Robinson, James (robins64)" w:date="2022-10-26T15:08:00Z">
        <w:r w:rsidR="0078694F">
          <w:rPr>
            <w:rFonts w:ascii="Times New Roman" w:hAnsi="Times New Roman" w:cs="Times New Roman"/>
          </w:rPr>
          <w:t xml:space="preserve">seafood </w:t>
        </w:r>
      </w:ins>
      <w:ins w:id="158" w:author="Robinson, James (robins64)" w:date="2022-10-26T15:55:00Z">
        <w:r w:rsidR="003E4587">
          <w:rPr>
            <w:rFonts w:ascii="Times New Roman" w:hAnsi="Times New Roman" w:cs="Times New Roman"/>
          </w:rPr>
          <w:t xml:space="preserve">products </w:t>
        </w:r>
      </w:ins>
      <w:ins w:id="159" w:author="Robinson, James (robins64)" w:date="2022-10-26T15:09:00Z">
        <w:r w:rsidR="0078694F">
          <w:rPr>
            <w:rFonts w:ascii="Times New Roman" w:hAnsi="Times New Roman" w:cs="Times New Roman"/>
          </w:rPr>
          <w:t>(</w:t>
        </w:r>
      </w:ins>
      <w:ins w:id="160" w:author="Robinson, James (robins64)" w:date="2022-10-26T15:10:00Z">
        <w:r w:rsidR="00F961FF">
          <w:rPr>
            <w:rFonts w:ascii="Times New Roman" w:hAnsi="Times New Roman" w:cs="Times New Roman"/>
          </w:rPr>
          <w:t xml:space="preserve">£5.08 – 5.76/kg: </w:t>
        </w:r>
      </w:ins>
      <w:ins w:id="161" w:author="Robinson, James (robins64)" w:date="2022-10-26T15:09:00Z">
        <w:r w:rsidR="00F961FF">
          <w:rPr>
            <w:rFonts w:ascii="Times New Roman" w:hAnsi="Times New Roman" w:cs="Times New Roman"/>
          </w:rPr>
          <w:t>Atlantic herring</w:t>
        </w:r>
      </w:ins>
      <w:ins w:id="162" w:author="Robinson, James (robins64)" w:date="2022-10-26T15:10:00Z">
        <w:r w:rsidR="00F961FF">
          <w:rPr>
            <w:rFonts w:ascii="Times New Roman" w:hAnsi="Times New Roman" w:cs="Times New Roman"/>
          </w:rPr>
          <w:t>, Alaskan pollock, farmed mussels</w:t>
        </w:r>
      </w:ins>
      <w:ins w:id="163" w:author="Robinson, James (robins64)" w:date="2022-10-26T15:59:00Z">
        <w:r w:rsidR="009674DE">
          <w:rPr>
            <w:rFonts w:ascii="Times New Roman" w:hAnsi="Times New Roman" w:cs="Times New Roman"/>
          </w:rPr>
          <w:t>)</w:t>
        </w:r>
      </w:ins>
      <w:ins w:id="164" w:author="Robinson, James (robins64)" w:date="2022-10-27T08:39:00Z">
        <w:r w:rsidR="00A54375">
          <w:rPr>
            <w:rFonts w:ascii="Times New Roman" w:hAnsi="Times New Roman" w:cs="Times New Roman"/>
          </w:rPr>
          <w:t>,</w:t>
        </w:r>
      </w:ins>
      <w:ins w:id="165" w:author="Robinson, James (robins64)" w:date="2022-10-26T16:55:00Z">
        <w:r w:rsidR="004C6D0E">
          <w:rPr>
            <w:rFonts w:ascii="Times New Roman" w:hAnsi="Times New Roman" w:cs="Times New Roman"/>
          </w:rPr>
          <w:t xml:space="preserve"> while apparent </w:t>
        </w:r>
      </w:ins>
      <w:ins w:id="166" w:author="Robinson, James (robins64)" w:date="2022-10-27T08:51:00Z">
        <w:r w:rsidR="0088121C">
          <w:rPr>
            <w:rFonts w:ascii="Times New Roman" w:hAnsi="Times New Roman" w:cs="Times New Roman"/>
          </w:rPr>
          <w:t xml:space="preserve">beef </w:t>
        </w:r>
      </w:ins>
      <w:ins w:id="167" w:author="Robinson, James (robins64)" w:date="2022-10-26T16:55:00Z">
        <w:r w:rsidR="004C6D0E">
          <w:rPr>
            <w:rFonts w:ascii="Times New Roman" w:hAnsi="Times New Roman" w:cs="Times New Roman"/>
          </w:rPr>
          <w:t xml:space="preserve">consumption </w:t>
        </w:r>
      </w:ins>
      <w:ins w:id="168" w:author="Robinson, James (robins64)" w:date="2022-10-27T08:36:00Z">
        <w:r w:rsidR="003B7CFA">
          <w:rPr>
            <w:rFonts w:ascii="Times New Roman" w:hAnsi="Times New Roman" w:cs="Times New Roman"/>
          </w:rPr>
          <w:t>(</w:t>
        </w:r>
      </w:ins>
      <w:ins w:id="169" w:author="Robinson, James (robins64)" w:date="2022-10-26T16:54:00Z">
        <w:r w:rsidR="004C6D0E">
          <w:rPr>
            <w:rFonts w:ascii="Times New Roman" w:hAnsi="Times New Roman" w:cs="Times New Roman"/>
          </w:rPr>
          <w:t>770,368 tonnes</w:t>
        </w:r>
      </w:ins>
      <w:ins w:id="170" w:author="Robinson, James (robins64)" w:date="2022-10-27T08:36:00Z">
        <w:r w:rsidR="003B7CFA">
          <w:rPr>
            <w:rFonts w:ascii="Times New Roman" w:hAnsi="Times New Roman" w:cs="Times New Roman"/>
          </w:rPr>
          <w:t>)</w:t>
        </w:r>
      </w:ins>
      <w:ins w:id="171" w:author="Robinson, James (robins64)" w:date="2022-10-27T08:56:00Z">
        <w:r w:rsidR="005E3098">
          <w:rPr>
            <w:rFonts w:ascii="Times New Roman" w:hAnsi="Times New Roman" w:cs="Times New Roman"/>
          </w:rPr>
          <w:t xml:space="preserve"> </w:t>
        </w:r>
        <w:r w:rsidR="005E3098">
          <w:rPr>
            <w:rFonts w:ascii="Times New Roman" w:hAnsi="Times New Roman" w:cs="Times New Roman"/>
          </w:rPr>
          <w:t>(</w:t>
        </w:r>
        <w:r w:rsidR="005E3098">
          <w:rPr>
            <w:rFonts w:ascii="Times New Roman" w:hAnsi="Times New Roman" w:cs="Times New Roman"/>
          </w:rPr>
          <w:t>O</w:t>
        </w:r>
        <w:commentRangeStart w:id="172"/>
        <w:r w:rsidR="005E3098">
          <w:rPr>
            <w:rFonts w:ascii="Times New Roman" w:hAnsi="Times New Roman" w:cs="Times New Roman"/>
          </w:rPr>
          <w:t>E</w:t>
        </w:r>
        <w:commentRangeEnd w:id="172"/>
        <w:r w:rsidR="005E3098">
          <w:rPr>
            <w:rFonts w:ascii="Times New Roman" w:hAnsi="Times New Roman" w:cs="Times New Roman"/>
          </w:rPr>
          <w:t>CD</w:t>
        </w:r>
        <w:r w:rsidR="005E3098">
          <w:rPr>
            <w:rStyle w:val="CommentReference"/>
          </w:rPr>
          <w:commentReference w:id="172"/>
        </w:r>
        <w:r w:rsidR="005E3098">
          <w:rPr>
            <w:rFonts w:ascii="Times New Roman" w:hAnsi="Times New Roman" w:cs="Times New Roman"/>
          </w:rPr>
          <w:t>)</w:t>
        </w:r>
      </w:ins>
      <w:ins w:id="173" w:author="Robinson, James (robins64)" w:date="2022-10-26T16:55:00Z">
        <w:r w:rsidR="004C6D0E">
          <w:rPr>
            <w:rFonts w:ascii="Times New Roman" w:hAnsi="Times New Roman" w:cs="Times New Roman"/>
          </w:rPr>
          <w:t xml:space="preserve"> </w:t>
        </w:r>
      </w:ins>
      <w:ins w:id="174" w:author="Robinson, James (robins64)" w:date="2022-10-27T08:49:00Z">
        <w:r w:rsidR="00D822DF">
          <w:rPr>
            <w:rFonts w:ascii="Times New Roman" w:hAnsi="Times New Roman" w:cs="Times New Roman"/>
          </w:rPr>
          <w:t>wa</w:t>
        </w:r>
      </w:ins>
      <w:ins w:id="175" w:author="Robinson, James (robins64)" w:date="2022-10-26T16:55:00Z">
        <w:r w:rsidR="004C6D0E">
          <w:rPr>
            <w:rFonts w:ascii="Times New Roman" w:hAnsi="Times New Roman" w:cs="Times New Roman"/>
          </w:rPr>
          <w:t>s comparable</w:t>
        </w:r>
      </w:ins>
      <w:ins w:id="176" w:author="Robinson, James (robins64)" w:date="2022-10-26T16:50:00Z">
        <w:r w:rsidR="004C6D0E">
          <w:rPr>
            <w:rFonts w:ascii="Times New Roman" w:hAnsi="Times New Roman" w:cs="Times New Roman"/>
          </w:rPr>
          <w:t xml:space="preserve"> </w:t>
        </w:r>
      </w:ins>
      <w:ins w:id="177" w:author="Robinson, James (robins64)" w:date="2022-10-27T08:51:00Z">
        <w:r w:rsidR="0088121C">
          <w:rPr>
            <w:rFonts w:ascii="Times New Roman" w:hAnsi="Times New Roman" w:cs="Times New Roman"/>
          </w:rPr>
          <w:t xml:space="preserve">to </w:t>
        </w:r>
      </w:ins>
      <w:ins w:id="178" w:author="Robinson, James (robins64)" w:date="2022-10-27T08:52:00Z">
        <w:r w:rsidR="0088121C">
          <w:rPr>
            <w:rFonts w:ascii="Times New Roman" w:hAnsi="Times New Roman" w:cs="Times New Roman"/>
          </w:rPr>
          <w:t xml:space="preserve">total consumption of </w:t>
        </w:r>
      </w:ins>
      <w:ins w:id="179" w:author="Robinson, James (robins64)" w:date="2022-10-26T16:50:00Z">
        <w:r w:rsidR="004C6D0E">
          <w:rPr>
            <w:rFonts w:ascii="Times New Roman" w:hAnsi="Times New Roman" w:cs="Times New Roman"/>
          </w:rPr>
          <w:t>UK seafood (632</w:t>
        </w:r>
      </w:ins>
      <w:ins w:id="180" w:author="Robinson, James (robins64)" w:date="2022-10-26T16:51:00Z">
        <w:r w:rsidR="004C6D0E">
          <w:rPr>
            <w:rFonts w:ascii="Times New Roman" w:hAnsi="Times New Roman" w:cs="Times New Roman"/>
          </w:rPr>
          <w:t xml:space="preserve">,427 tonnes, </w:t>
        </w:r>
      </w:ins>
      <w:ins w:id="181" w:author="Robinson, James (robins64)" w:date="2022-10-27T09:27:00Z">
        <w:r w:rsidR="00B95888">
          <w:rPr>
            <w:rFonts w:ascii="Times New Roman" w:hAnsi="Times New Roman" w:cs="Times New Roman"/>
          </w:rPr>
          <w:t>Fig. 2</w:t>
        </w:r>
      </w:ins>
      <w:ins w:id="182" w:author="Robinson, James (robins64)" w:date="2022-10-27T09:28:00Z">
        <w:r w:rsidR="00B95888">
          <w:rPr>
            <w:rFonts w:ascii="Times New Roman" w:hAnsi="Times New Roman" w:cs="Times New Roman"/>
          </w:rPr>
          <w:t>b</w:t>
        </w:r>
      </w:ins>
      <w:ins w:id="183" w:author="Robinson, James (robins64)" w:date="2022-10-26T16:51:00Z">
        <w:r w:rsidR="004C6D0E">
          <w:rPr>
            <w:rFonts w:ascii="Times New Roman" w:hAnsi="Times New Roman" w:cs="Times New Roman"/>
          </w:rPr>
          <w:t>)</w:t>
        </w:r>
      </w:ins>
      <w:ins w:id="184" w:author="Robinson, James (robins64)" w:date="2022-10-26T16:34:00Z">
        <w:r>
          <w:rPr>
            <w:rFonts w:ascii="Times New Roman" w:hAnsi="Times New Roman" w:cs="Times New Roman"/>
          </w:rPr>
          <w:t>.</w:t>
        </w:r>
      </w:ins>
      <w:ins w:id="185" w:author="Robinson, James (robins64)" w:date="2022-10-27T08:39:00Z">
        <w:r w:rsidR="00A54375">
          <w:rPr>
            <w:rFonts w:ascii="Times New Roman" w:hAnsi="Times New Roman" w:cs="Times New Roman"/>
          </w:rPr>
          <w:t xml:space="preserve"> </w:t>
        </w:r>
      </w:ins>
      <w:ins w:id="186" w:author="Robinson, James (robins64)" w:date="2022-10-27T08:56:00Z">
        <w:r w:rsidR="007C33C2">
          <w:rPr>
            <w:rFonts w:ascii="Times New Roman" w:hAnsi="Times New Roman" w:cs="Times New Roman"/>
          </w:rPr>
          <w:t>In contrast</w:t>
        </w:r>
      </w:ins>
      <w:ins w:id="187" w:author="Robinson, James (robins64)" w:date="2022-10-27T08:39:00Z">
        <w:r w:rsidR="00A54375">
          <w:rPr>
            <w:rFonts w:ascii="Times New Roman" w:hAnsi="Times New Roman" w:cs="Times New Roman"/>
          </w:rPr>
          <w:t>,</w:t>
        </w:r>
      </w:ins>
      <w:ins w:id="188" w:author="Robinson, James (robins64)" w:date="2022-10-27T08:40:00Z">
        <w:r w:rsidR="00A54375">
          <w:rPr>
            <w:rFonts w:ascii="Times New Roman" w:hAnsi="Times New Roman" w:cs="Times New Roman"/>
          </w:rPr>
          <w:t xml:space="preserve"> </w:t>
        </w:r>
      </w:ins>
      <w:ins w:id="189" w:author="Robinson, James (robins64)" w:date="2022-10-27T08:49:00Z">
        <w:r w:rsidR="00D822DF">
          <w:rPr>
            <w:rFonts w:ascii="Times New Roman" w:hAnsi="Times New Roman" w:cs="Times New Roman"/>
          </w:rPr>
          <w:t xml:space="preserve">high-volume </w:t>
        </w:r>
      </w:ins>
      <w:ins w:id="190" w:author="Robinson, James (robins64)" w:date="2022-10-27T08:52:00Z">
        <w:r w:rsidR="00F01874">
          <w:rPr>
            <w:rFonts w:ascii="Times New Roman" w:hAnsi="Times New Roman" w:cs="Times New Roman"/>
          </w:rPr>
          <w:t xml:space="preserve">and high-cost </w:t>
        </w:r>
      </w:ins>
      <w:ins w:id="191" w:author="Robinson, James (robins64)" w:date="2022-10-27T08:39:00Z">
        <w:r w:rsidR="00A54375">
          <w:rPr>
            <w:rFonts w:ascii="Times New Roman" w:hAnsi="Times New Roman" w:cs="Times New Roman"/>
          </w:rPr>
          <w:t xml:space="preserve">seafood products such as </w:t>
        </w:r>
      </w:ins>
      <w:ins w:id="192" w:author="Robinson, James (robins64)" w:date="2022-10-27T08:49:00Z">
        <w:r w:rsidR="00D822DF">
          <w:rPr>
            <w:rFonts w:ascii="Times New Roman" w:hAnsi="Times New Roman" w:cs="Times New Roman"/>
          </w:rPr>
          <w:t>Atlantic salmon (£17.01/kg)</w:t>
        </w:r>
      </w:ins>
      <w:ins w:id="193" w:author="Robinson, James (robins64)" w:date="2022-10-27T08:50:00Z">
        <w:r w:rsidR="00D822DF">
          <w:rPr>
            <w:rFonts w:ascii="Times New Roman" w:hAnsi="Times New Roman" w:cs="Times New Roman"/>
          </w:rPr>
          <w:t xml:space="preserve"> and</w:t>
        </w:r>
      </w:ins>
      <w:ins w:id="194" w:author="Robinson, James (robins64)" w:date="2022-10-27T08:40:00Z">
        <w:r w:rsidR="00A54375">
          <w:rPr>
            <w:rFonts w:ascii="Times New Roman" w:hAnsi="Times New Roman" w:cs="Times New Roman"/>
          </w:rPr>
          <w:t xml:space="preserve"> </w:t>
        </w:r>
      </w:ins>
      <w:ins w:id="195" w:author="Robinson, James (robins64)" w:date="2022-10-27T08:50:00Z">
        <w:r w:rsidR="00D822DF">
          <w:rPr>
            <w:rFonts w:ascii="Times New Roman" w:hAnsi="Times New Roman" w:cs="Times New Roman"/>
          </w:rPr>
          <w:t>cod (£8.61/kg)</w:t>
        </w:r>
      </w:ins>
      <w:ins w:id="196" w:author="Robinson, James (robins64)" w:date="2022-10-27T08:52:00Z">
        <w:r w:rsidR="00F01874">
          <w:rPr>
            <w:rFonts w:ascii="Times New Roman" w:hAnsi="Times New Roman" w:cs="Times New Roman"/>
          </w:rPr>
          <w:t xml:space="preserve"> may be </w:t>
        </w:r>
      </w:ins>
      <w:ins w:id="197" w:author="Robinson, James (robins64)" w:date="2022-10-27T08:51:00Z">
        <w:r w:rsidR="00D822DF">
          <w:rPr>
            <w:rFonts w:ascii="Times New Roman" w:hAnsi="Times New Roman" w:cs="Times New Roman"/>
          </w:rPr>
          <w:t>unlikely to replace terrestrial meats</w:t>
        </w:r>
      </w:ins>
      <w:ins w:id="198" w:author="Robinson, James (robins64)" w:date="2022-10-27T09:19:00Z">
        <w:r w:rsidR="00A82BC4">
          <w:rPr>
            <w:rFonts w:ascii="Times New Roman" w:hAnsi="Times New Roman" w:cs="Times New Roman"/>
          </w:rPr>
          <w:t xml:space="preserve"> at current price levels</w:t>
        </w:r>
      </w:ins>
      <w:ins w:id="199" w:author="Robinson, James (robins64)" w:date="2022-10-27T09:38:00Z">
        <w:r w:rsidR="00752009">
          <w:rPr>
            <w:rFonts w:ascii="Times New Roman" w:hAnsi="Times New Roman" w:cs="Times New Roman"/>
          </w:rPr>
          <w:t>, despite their high availability</w:t>
        </w:r>
      </w:ins>
      <w:ins w:id="200" w:author="Robinson, James (robins64)" w:date="2022-10-27T08:51:00Z">
        <w:r w:rsidR="00D822DF">
          <w:rPr>
            <w:rFonts w:ascii="Times New Roman" w:hAnsi="Times New Roman" w:cs="Times New Roman"/>
          </w:rPr>
          <w:t>.</w:t>
        </w:r>
      </w:ins>
      <w:ins w:id="201" w:author="Robinson, James (robins64)" w:date="2022-10-27T09:15:00Z">
        <w:r w:rsidR="00D37A74">
          <w:rPr>
            <w:rFonts w:ascii="Times New Roman" w:hAnsi="Times New Roman" w:cs="Times New Roman"/>
          </w:rPr>
          <w:t xml:space="preserve"> Replac</w:t>
        </w:r>
      </w:ins>
      <w:ins w:id="202" w:author="Robinson, James (robins64)" w:date="2022-10-27T09:16:00Z">
        <w:r w:rsidR="00A82BC4">
          <w:rPr>
            <w:rFonts w:ascii="Times New Roman" w:hAnsi="Times New Roman" w:cs="Times New Roman"/>
          </w:rPr>
          <w:t>ement of</w:t>
        </w:r>
      </w:ins>
      <w:ins w:id="203" w:author="Robinson, James (robins64)" w:date="2022-10-27T09:15:00Z">
        <w:r w:rsidR="00D37A74">
          <w:rPr>
            <w:rFonts w:ascii="Times New Roman" w:hAnsi="Times New Roman" w:cs="Times New Roman"/>
          </w:rPr>
          <w:t xml:space="preserve"> </w:t>
        </w:r>
      </w:ins>
      <w:ins w:id="204" w:author="Robinson, James (robins64)" w:date="2022-10-27T08:54:00Z">
        <w:r w:rsidR="00F01874">
          <w:rPr>
            <w:rFonts w:ascii="Times New Roman" w:hAnsi="Times New Roman" w:cs="Times New Roman"/>
          </w:rPr>
          <w:t xml:space="preserve">terrestrial meats with </w:t>
        </w:r>
      </w:ins>
      <w:ins w:id="205" w:author="Robinson, James (robins64)" w:date="2022-10-27T09:16:00Z">
        <w:r w:rsidR="00A82BC4">
          <w:rPr>
            <w:rFonts w:ascii="Times New Roman" w:hAnsi="Times New Roman" w:cs="Times New Roman"/>
          </w:rPr>
          <w:t xml:space="preserve">more affordable and nutritious </w:t>
        </w:r>
      </w:ins>
      <w:ins w:id="206" w:author="Robinson, James (robins64)" w:date="2022-10-27T08:40:00Z">
        <w:r w:rsidR="00A54375">
          <w:rPr>
            <w:rFonts w:ascii="Times New Roman" w:hAnsi="Times New Roman" w:cs="Times New Roman"/>
          </w:rPr>
          <w:t xml:space="preserve">seafood </w:t>
        </w:r>
      </w:ins>
      <w:ins w:id="207" w:author="Robinson, James (robins64)" w:date="2022-10-27T09:16:00Z">
        <w:r w:rsidR="00A82BC4">
          <w:rPr>
            <w:rFonts w:ascii="Times New Roman" w:hAnsi="Times New Roman" w:cs="Times New Roman"/>
          </w:rPr>
          <w:t xml:space="preserve">would therefore </w:t>
        </w:r>
      </w:ins>
      <w:ins w:id="208" w:author="Robinson, James (robins64)" w:date="2022-10-27T08:55:00Z">
        <w:r w:rsidR="00145228">
          <w:rPr>
            <w:rFonts w:ascii="Times New Roman" w:hAnsi="Times New Roman" w:cs="Times New Roman"/>
          </w:rPr>
          <w:t>require</w:t>
        </w:r>
      </w:ins>
      <w:ins w:id="209" w:author="Robinson, James (robins64)" w:date="2022-10-27T08:54:00Z">
        <w:r w:rsidR="00F01874">
          <w:rPr>
            <w:rFonts w:ascii="Times New Roman" w:hAnsi="Times New Roman" w:cs="Times New Roman"/>
          </w:rPr>
          <w:t xml:space="preserve"> </w:t>
        </w:r>
      </w:ins>
      <w:ins w:id="210" w:author="Robinson, James (robins64)" w:date="2022-10-27T08:40:00Z">
        <w:r w:rsidR="00A54375">
          <w:rPr>
            <w:rFonts w:ascii="Times New Roman" w:hAnsi="Times New Roman" w:cs="Times New Roman"/>
          </w:rPr>
          <w:t>increas</w:t>
        </w:r>
      </w:ins>
      <w:ins w:id="211" w:author="Robinson, James (robins64)" w:date="2022-10-27T08:54:00Z">
        <w:r w:rsidR="00145228">
          <w:rPr>
            <w:rFonts w:ascii="Times New Roman" w:hAnsi="Times New Roman" w:cs="Times New Roman"/>
          </w:rPr>
          <w:t>ed</w:t>
        </w:r>
      </w:ins>
      <w:ins w:id="212" w:author="Robinson, James (robins64)" w:date="2022-10-27T08:41:00Z">
        <w:r w:rsidR="00A54375">
          <w:rPr>
            <w:rFonts w:ascii="Times New Roman" w:hAnsi="Times New Roman" w:cs="Times New Roman"/>
          </w:rPr>
          <w:t xml:space="preserve"> production of </w:t>
        </w:r>
      </w:ins>
      <w:ins w:id="213" w:author="Robinson, James (robins64)" w:date="2022-10-27T09:17:00Z">
        <w:r w:rsidR="00A82BC4">
          <w:rPr>
            <w:rFonts w:ascii="Times New Roman" w:hAnsi="Times New Roman" w:cs="Times New Roman"/>
          </w:rPr>
          <w:t xml:space="preserve">low-cost </w:t>
        </w:r>
      </w:ins>
      <w:ins w:id="214" w:author="Robinson, James (robins64)" w:date="2022-10-26T16:56:00Z">
        <w:r w:rsidR="00350C8A">
          <w:rPr>
            <w:rFonts w:ascii="Times New Roman" w:hAnsi="Times New Roman" w:cs="Times New Roman"/>
          </w:rPr>
          <w:t xml:space="preserve">species </w:t>
        </w:r>
      </w:ins>
      <w:ins w:id="215" w:author="Robinson, James (robins64)" w:date="2022-10-26T16:57:00Z">
        <w:r w:rsidR="00350C8A">
          <w:rPr>
            <w:rFonts w:ascii="Times New Roman" w:hAnsi="Times New Roman" w:cs="Times New Roman"/>
          </w:rPr>
          <w:t>(</w:t>
        </w:r>
        <w:proofErr w:type="gramStart"/>
        <w:r w:rsidR="00350C8A">
          <w:rPr>
            <w:rFonts w:ascii="Times New Roman" w:hAnsi="Times New Roman" w:cs="Times New Roman"/>
          </w:rPr>
          <w:t>e.g.</w:t>
        </w:r>
        <w:proofErr w:type="gramEnd"/>
        <w:r w:rsidR="00350C8A">
          <w:rPr>
            <w:rFonts w:ascii="Times New Roman" w:hAnsi="Times New Roman" w:cs="Times New Roman"/>
          </w:rPr>
          <w:t xml:space="preserve"> herring, </w:t>
        </w:r>
      </w:ins>
      <w:ins w:id="216" w:author="Robinson, James (robins64)" w:date="2022-10-27T09:18:00Z">
        <w:r w:rsidR="00A82BC4">
          <w:rPr>
            <w:rFonts w:ascii="Times New Roman" w:hAnsi="Times New Roman" w:cs="Times New Roman"/>
          </w:rPr>
          <w:t xml:space="preserve">Alaskan </w:t>
        </w:r>
      </w:ins>
      <w:ins w:id="217" w:author="Robinson, James (robins64)" w:date="2022-10-27T09:17:00Z">
        <w:r w:rsidR="00A82BC4">
          <w:rPr>
            <w:rFonts w:ascii="Times New Roman" w:hAnsi="Times New Roman" w:cs="Times New Roman"/>
          </w:rPr>
          <w:t>po</w:t>
        </w:r>
      </w:ins>
      <w:ins w:id="218" w:author="Robinson, James (robins64)" w:date="2022-10-27T09:18:00Z">
        <w:r w:rsidR="00A82BC4">
          <w:rPr>
            <w:rFonts w:ascii="Times New Roman" w:hAnsi="Times New Roman" w:cs="Times New Roman"/>
          </w:rPr>
          <w:t>llock</w:t>
        </w:r>
      </w:ins>
      <w:ins w:id="219" w:author="Robinson, James (robins64)" w:date="2022-10-27T09:17:00Z">
        <w:r w:rsidR="00A82BC4">
          <w:rPr>
            <w:rFonts w:ascii="Times New Roman" w:hAnsi="Times New Roman" w:cs="Times New Roman"/>
          </w:rPr>
          <w:t>, mussels</w:t>
        </w:r>
      </w:ins>
      <w:ins w:id="220" w:author="Robinson, James (robins64)" w:date="2022-10-27T09:38:00Z">
        <w:r w:rsidR="00752009">
          <w:rPr>
            <w:rFonts w:ascii="Times New Roman" w:hAnsi="Times New Roman" w:cs="Times New Roman"/>
          </w:rPr>
          <w:t xml:space="preserve">), and consumers incentivized </w:t>
        </w:r>
      </w:ins>
      <w:ins w:id="221" w:author="Robinson, James (robins64)" w:date="2022-10-27T09:11:00Z">
        <w:r w:rsidR="00101010">
          <w:rPr>
            <w:rFonts w:ascii="Times New Roman" w:hAnsi="Times New Roman" w:cs="Times New Roman"/>
          </w:rPr>
          <w:t xml:space="preserve">through </w:t>
        </w:r>
      </w:ins>
      <w:ins w:id="222" w:author="Robinson, James (robins64)" w:date="2022-10-27T09:15:00Z">
        <w:r w:rsidR="00D37A74">
          <w:rPr>
            <w:rFonts w:ascii="Times New Roman" w:hAnsi="Times New Roman" w:cs="Times New Roman"/>
          </w:rPr>
          <w:t xml:space="preserve">food </w:t>
        </w:r>
      </w:ins>
      <w:ins w:id="223" w:author="Robinson, James (robins64)" w:date="2022-10-27T09:10:00Z">
        <w:r w:rsidR="00101010">
          <w:rPr>
            <w:rFonts w:ascii="Times New Roman" w:hAnsi="Times New Roman" w:cs="Times New Roman"/>
          </w:rPr>
          <w:t xml:space="preserve">labelling, education campaigns, </w:t>
        </w:r>
      </w:ins>
      <w:ins w:id="224" w:author="Robinson, James (robins64)" w:date="2022-10-27T09:11:00Z">
        <w:r w:rsidR="00101010">
          <w:rPr>
            <w:rFonts w:ascii="Times New Roman" w:hAnsi="Times New Roman" w:cs="Times New Roman"/>
          </w:rPr>
          <w:t xml:space="preserve">and </w:t>
        </w:r>
      </w:ins>
      <w:ins w:id="225" w:author="Robinson, James (robins64)" w:date="2022-10-27T09:10:00Z">
        <w:r w:rsidR="00101010">
          <w:rPr>
            <w:rFonts w:ascii="Times New Roman" w:hAnsi="Times New Roman" w:cs="Times New Roman"/>
          </w:rPr>
          <w:t>taxation</w:t>
        </w:r>
      </w:ins>
      <w:ins w:id="226" w:author="Robinson, James (robins64)" w:date="2022-10-27T09:11:00Z">
        <w:r w:rsidR="00101010">
          <w:rPr>
            <w:rFonts w:ascii="Times New Roman" w:hAnsi="Times New Roman" w:cs="Times New Roman"/>
          </w:rPr>
          <w:t xml:space="preserve"> (</w:t>
        </w:r>
        <w:proofErr w:type="spellStart"/>
        <w:r w:rsidR="00101010">
          <w:rPr>
            <w:rFonts w:ascii="Times New Roman" w:hAnsi="Times New Roman" w:cs="Times New Roman"/>
          </w:rPr>
          <w:t>Springmann</w:t>
        </w:r>
        <w:proofErr w:type="spellEnd"/>
        <w:r w:rsidR="00101010">
          <w:rPr>
            <w:rFonts w:ascii="Times New Roman" w:hAnsi="Times New Roman" w:cs="Times New Roman"/>
          </w:rPr>
          <w:t xml:space="preserve"> et al. 2020). </w:t>
        </w:r>
      </w:ins>
    </w:p>
    <w:p w14:paraId="184E74C7" w14:textId="06652B95" w:rsidR="00565C07" w:rsidRPr="00F24103" w:rsidRDefault="00565C07" w:rsidP="002B1EA8">
      <w:pPr>
        <w:rPr>
          <w:ins w:id="227" w:author="Robinson, James (robins64)" w:date="2022-10-26T16:22:00Z"/>
          <w:rFonts w:ascii="Times New Roman" w:hAnsi="Times New Roman" w:cs="Times New Roman"/>
        </w:rPr>
      </w:pP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lastRenderedPageBreak/>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9">
        <w:r w:rsidRPr="00F24103">
          <w:rPr>
            <w:rFonts w:ascii="Times New Roman" w:hAnsi="Times New Roman" w:cs="Times New Roman"/>
            <w:color w:val="000000"/>
          </w:rPr>
          <w:t xml:space="preserve">(Hallström </w:t>
        </w:r>
      </w:hyperlink>
      <w:hyperlink r:id="rId190">
        <w:r w:rsidRPr="00F24103">
          <w:rPr>
            <w:rFonts w:ascii="Times New Roman" w:hAnsi="Times New Roman" w:cs="Times New Roman"/>
            <w:i/>
            <w:color w:val="000000"/>
          </w:rPr>
          <w:t>et al</w:t>
        </w:r>
      </w:hyperlink>
      <w:hyperlink r:id="rId191">
        <w:r w:rsidRPr="00F24103">
          <w:rPr>
            <w:rFonts w:ascii="Times New Roman" w:hAnsi="Times New Roman" w:cs="Times New Roman"/>
            <w:color w:val="000000"/>
          </w:rPr>
          <w:t xml:space="preserve"> 2019, Koehn </w:t>
        </w:r>
      </w:hyperlink>
      <w:hyperlink r:id="rId192">
        <w:r w:rsidRPr="00F24103">
          <w:rPr>
            <w:rFonts w:ascii="Times New Roman" w:hAnsi="Times New Roman" w:cs="Times New Roman"/>
            <w:i/>
            <w:color w:val="000000"/>
          </w:rPr>
          <w:t>et al</w:t>
        </w:r>
      </w:hyperlink>
      <w:hyperlink r:id="rId193">
        <w:r w:rsidRPr="00F24103">
          <w:rPr>
            <w:rFonts w:ascii="Times New Roman" w:hAnsi="Times New Roman" w:cs="Times New Roman"/>
            <w:color w:val="000000"/>
          </w:rPr>
          <w:t xml:space="preserve"> 2022, Bianchi </w:t>
        </w:r>
      </w:hyperlink>
      <w:hyperlink r:id="rId194">
        <w:r w:rsidRPr="00F24103">
          <w:rPr>
            <w:rFonts w:ascii="Times New Roman" w:hAnsi="Times New Roman" w:cs="Times New Roman"/>
            <w:i/>
            <w:color w:val="000000"/>
          </w:rPr>
          <w:t>et al</w:t>
        </w:r>
      </w:hyperlink>
      <w:hyperlink r:id="rId195">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228" w:author="Robinson, James (robins64)" w:date="2022-10-12T15:19:00Z">
        <w:r w:rsidR="004D607A">
          <w:rPr>
            <w:rFonts w:ascii="Times New Roman" w:hAnsi="Times New Roman" w:cs="Times New Roman"/>
          </w:rPr>
          <w:t xml:space="preserve">Information on </w:t>
        </w:r>
      </w:ins>
      <w:ins w:id="229" w:author="Robinson, James (robins64)" w:date="2022-10-12T15:21:00Z">
        <w:r w:rsidR="00701FCF">
          <w:rPr>
            <w:rFonts w:ascii="Times New Roman" w:hAnsi="Times New Roman" w:cs="Times New Roman"/>
          </w:rPr>
          <w:t xml:space="preserve">long-term patterns in </w:t>
        </w:r>
      </w:ins>
      <w:ins w:id="230" w:author="Robinson, James (robins64)" w:date="2022-10-12T15:19:00Z">
        <w:r w:rsidR="004D607A">
          <w:rPr>
            <w:rFonts w:ascii="Times New Roman" w:hAnsi="Times New Roman" w:cs="Times New Roman"/>
          </w:rPr>
          <w:t>supply, affordability, sustainability</w:t>
        </w:r>
      </w:ins>
      <w:ins w:id="231" w:author="Maire, Eva" w:date="2022-10-15T11:11:00Z">
        <w:r w:rsidR="0071717E">
          <w:rPr>
            <w:rFonts w:ascii="Times New Roman" w:hAnsi="Times New Roman" w:cs="Times New Roman"/>
          </w:rPr>
          <w:t>,</w:t>
        </w:r>
      </w:ins>
      <w:ins w:id="232" w:author="Robinson, James (robins64)" w:date="2022-10-12T15:19:00Z">
        <w:r w:rsidR="004D607A">
          <w:rPr>
            <w:rFonts w:ascii="Times New Roman" w:hAnsi="Times New Roman" w:cs="Times New Roman"/>
          </w:rPr>
          <w:t xml:space="preserve"> and consumption </w:t>
        </w:r>
      </w:ins>
      <w:ins w:id="233" w:author="Robinson, James (robins64)" w:date="2022-10-12T15:21:00Z">
        <w:r w:rsidR="00701FCF">
          <w:rPr>
            <w:rFonts w:ascii="Times New Roman" w:hAnsi="Times New Roman" w:cs="Times New Roman"/>
          </w:rPr>
          <w:t xml:space="preserve">will develop </w:t>
        </w:r>
      </w:ins>
      <w:ins w:id="234" w:author="Robinson, James (robins64)" w:date="2022-10-12T15:22:00Z">
        <w:r w:rsidR="00701FCF">
          <w:rPr>
            <w:rFonts w:ascii="Times New Roman" w:hAnsi="Times New Roman" w:cs="Times New Roman"/>
          </w:rPr>
          <w:t xml:space="preserve">deeper </w:t>
        </w:r>
      </w:ins>
      <w:ins w:id="235" w:author="Robinson, James (robins64)" w:date="2022-10-12T15:21:00Z">
        <w:r w:rsidR="00701FCF">
          <w:rPr>
            <w:rFonts w:ascii="Times New Roman" w:hAnsi="Times New Roman" w:cs="Times New Roman"/>
          </w:rPr>
          <w:t xml:space="preserve">understanding of </w:t>
        </w:r>
      </w:ins>
      <w:ins w:id="236" w:author="Robinson, James (robins64)" w:date="2022-10-12T15:22:00Z">
        <w:r w:rsidR="00701FCF">
          <w:rPr>
            <w:rFonts w:ascii="Times New Roman" w:hAnsi="Times New Roman" w:cs="Times New Roman"/>
          </w:rPr>
          <w:t xml:space="preserve">the </w:t>
        </w:r>
      </w:ins>
      <w:ins w:id="237" w:author="Robinson, James (robins64)" w:date="2022-10-12T15:21:00Z">
        <w:r w:rsidR="00701FCF">
          <w:rPr>
            <w:rFonts w:ascii="Times New Roman" w:hAnsi="Times New Roman" w:cs="Times New Roman"/>
          </w:rPr>
          <w:t xml:space="preserve">drivers of seafood </w:t>
        </w:r>
      </w:ins>
      <w:ins w:id="238" w:author="Robinson, James (robins64)" w:date="2022-10-12T15:22:00Z">
        <w:r w:rsidR="00701FCF">
          <w:rPr>
            <w:rFonts w:ascii="Times New Roman" w:hAnsi="Times New Roman" w:cs="Times New Roman"/>
          </w:rPr>
          <w:t>systems</w:t>
        </w:r>
      </w:ins>
      <w:ins w:id="239" w:author="Robinson, James (robins64)" w:date="2022-10-12T15:20:00Z">
        <w:r w:rsidR="004D607A">
          <w:rPr>
            <w:rFonts w:ascii="Times New Roman" w:hAnsi="Times New Roman" w:cs="Times New Roman"/>
          </w:rPr>
          <w:t xml:space="preserve">, </w:t>
        </w:r>
      </w:ins>
      <w:ins w:id="240" w:author="Robinson, James (robins64)" w:date="2022-10-12T15:22:00Z">
        <w:r w:rsidR="00701FCF">
          <w:rPr>
            <w:rFonts w:ascii="Times New Roman" w:hAnsi="Times New Roman" w:cs="Times New Roman"/>
          </w:rPr>
          <w:t xml:space="preserve">and thus inform </w:t>
        </w:r>
      </w:ins>
      <w:ins w:id="241" w:author="Robinson, James (robins64)" w:date="2022-10-12T15:23:00Z">
        <w:r w:rsidR="00733B20">
          <w:rPr>
            <w:rFonts w:ascii="Times New Roman" w:hAnsi="Times New Roman" w:cs="Times New Roman"/>
          </w:rPr>
          <w:t>efforts to</w:t>
        </w:r>
      </w:ins>
      <w:ins w:id="242" w:author="Robinson, James (robins64)" w:date="2022-10-12T15:22:00Z">
        <w:r w:rsidR="00701FCF">
          <w:rPr>
            <w:rFonts w:ascii="Times New Roman" w:hAnsi="Times New Roman" w:cs="Times New Roman"/>
          </w:rPr>
          <w:t xml:space="preserve"> promote </w:t>
        </w:r>
      </w:ins>
      <w:ins w:id="243" w:author="Robinson, James (robins64)" w:date="2022-10-12T15:20:00Z">
        <w:r w:rsidR="004D607A">
          <w:rPr>
            <w:rFonts w:ascii="Times New Roman" w:hAnsi="Times New Roman" w:cs="Times New Roman"/>
          </w:rPr>
          <w:t>low-emissions</w:t>
        </w:r>
      </w:ins>
      <w:ins w:id="244" w:author="Robinson, James (robins64)" w:date="2022-10-12T15:21:00Z">
        <w:r w:rsidR="004D607A">
          <w:rPr>
            <w:rFonts w:ascii="Times New Roman" w:hAnsi="Times New Roman" w:cs="Times New Roman"/>
          </w:rPr>
          <w:t xml:space="preserve"> seafood </w:t>
        </w:r>
      </w:ins>
      <w:ins w:id="245" w:author="Robinson, James (robins64)" w:date="2022-10-27T10:33:00Z">
        <w:r w:rsidR="000630C5">
          <w:rPr>
            <w:rFonts w:ascii="Times New Roman" w:hAnsi="Times New Roman" w:cs="Times New Roman"/>
          </w:rPr>
          <w:t>consumption</w:t>
        </w:r>
      </w:ins>
      <w:ins w:id="246" w:author="Robinson, James (robins64)" w:date="2022-10-12T15:21:00Z">
        <w:r w:rsidR="004D607A">
          <w:rPr>
            <w:rFonts w:ascii="Times New Roman" w:hAnsi="Times New Roman" w:cs="Times New Roman"/>
          </w:rPr>
          <w:t xml:space="preserve">. </w:t>
        </w:r>
      </w:ins>
      <w:r w:rsidRPr="00F24103">
        <w:rPr>
          <w:rFonts w:ascii="Times New Roman" w:hAnsi="Times New Roman" w:cs="Times New Roman"/>
        </w:rPr>
        <w:t>We expect our UK case study to be representative of seafood products in other high-income countries in the Global North where seafood sectors supply both wild-caught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6">
        <w:r w:rsidRPr="00F24103">
          <w:rPr>
            <w:rFonts w:ascii="Times New Roman" w:hAnsi="Times New Roman" w:cs="Times New Roman"/>
            <w:color w:val="000000"/>
          </w:rPr>
          <w:t>(</w:t>
        </w:r>
        <w:proofErr w:type="spellStart"/>
        <w:r w:rsidRPr="00F24103">
          <w:rPr>
            <w:rFonts w:ascii="Times New Roman" w:hAnsi="Times New Roman" w:cs="Times New Roman"/>
            <w:color w:val="000000"/>
          </w:rPr>
          <w:t>Madin</w:t>
        </w:r>
        <w:proofErr w:type="spellEnd"/>
        <w:r w:rsidRPr="00F24103">
          <w:rPr>
            <w:rFonts w:ascii="Times New Roman" w:hAnsi="Times New Roman" w:cs="Times New Roman"/>
            <w:color w:val="000000"/>
          </w:rPr>
          <w:t xml:space="preserve"> and </w:t>
        </w:r>
        <w:proofErr w:type="spellStart"/>
        <w:r w:rsidRPr="00F24103">
          <w:rPr>
            <w:rFonts w:ascii="Times New Roman" w:hAnsi="Times New Roman" w:cs="Times New Roman"/>
            <w:color w:val="000000"/>
          </w:rPr>
          <w:t>Macreadie</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7">
        <w:r w:rsidRPr="00F24103">
          <w:rPr>
            <w:rFonts w:ascii="Times New Roman" w:hAnsi="Times New Roman" w:cs="Times New Roman"/>
            <w:color w:val="000000"/>
          </w:rPr>
          <w:t xml:space="preserve">(Bucher </w:t>
        </w:r>
      </w:hyperlink>
      <w:hyperlink r:id="rId198">
        <w:r w:rsidRPr="00F24103">
          <w:rPr>
            <w:rFonts w:ascii="Times New Roman" w:hAnsi="Times New Roman" w:cs="Times New Roman"/>
            <w:i/>
            <w:color w:val="000000"/>
          </w:rPr>
          <w:t>et al</w:t>
        </w:r>
      </w:hyperlink>
      <w:hyperlink r:id="rId199">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t>
      </w:r>
      <w:proofErr w:type="gramStart"/>
      <w:r w:rsidRPr="00F24103">
        <w:rPr>
          <w:rFonts w:ascii="Times New Roman" w:hAnsi="Times New Roman" w:cs="Times New Roman"/>
        </w:rPr>
        <w:t>wild-caught</w:t>
      </w:r>
      <w:proofErr w:type="gramEnd"/>
      <w:r w:rsidRPr="00F24103">
        <w:rPr>
          <w:rFonts w:ascii="Times New Roman" w:hAnsi="Times New Roman" w:cs="Times New Roman"/>
        </w:rPr>
        <w:t xml:space="preserve"> or farmed seafood from data modelled in the Seafood Carbon Emissions Tool (Monterey Bay Aquarium Seafood Watch and Dalhousie University) </w:t>
      </w:r>
      <w:hyperlink r:id="rId200">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w:t>
      </w:r>
      <w:proofErr w:type="gramStart"/>
      <w:r w:rsidRPr="00F24103">
        <w:rPr>
          <w:rFonts w:ascii="Times New Roman" w:hAnsi="Times New Roman" w:cs="Times New Roman"/>
        </w:rPr>
        <w:t>States, but</w:t>
      </w:r>
      <w:proofErr w:type="gramEnd"/>
      <w:r w:rsidRPr="00F24103">
        <w:rPr>
          <w:rFonts w:ascii="Times New Roman" w:hAnsi="Times New Roman" w:cs="Times New Roman"/>
        </w:rPr>
        <w:t xml:space="preserve"> overlaps substantially with key species for other regions. Modelling underpinning emissions estimates was based on reported fuel use intensity (L/t) values for marine fisheries </w:t>
      </w:r>
      <w:hyperlink r:id="rId201">
        <w:r w:rsidRPr="00F24103">
          <w:rPr>
            <w:rFonts w:ascii="Times New Roman" w:hAnsi="Times New Roman" w:cs="Times New Roman"/>
            <w:color w:val="000000"/>
          </w:rPr>
          <w:t xml:space="preserve">(Parker </w:t>
        </w:r>
      </w:hyperlink>
      <w:hyperlink r:id="rId202">
        <w:r w:rsidRPr="00F24103">
          <w:rPr>
            <w:rFonts w:ascii="Times New Roman" w:hAnsi="Times New Roman" w:cs="Times New Roman"/>
            <w:i/>
            <w:color w:val="000000"/>
          </w:rPr>
          <w:t>et al</w:t>
        </w:r>
      </w:hyperlink>
      <w:hyperlink r:id="rId203">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0E53C3A5" w:rsidR="006E64D4" w:rsidRPr="00F24103" w:rsidRDefault="00E34FC3">
      <w:pPr>
        <w:rPr>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recirculating systems producing Atlantic salmon). These data were used to generate the range of expected greenhouse gas emissions produced by wild and farmed seafood products (Table S1). Most species</w:t>
      </w:r>
      <w:ins w:id="247" w:author="Maire, Eva" w:date="2022-10-15T11:13:00Z">
        <w:r w:rsidR="0071717E">
          <w:rPr>
            <w:rFonts w:ascii="Times New Roman" w:hAnsi="Times New Roman" w:cs="Times New Roman"/>
          </w:rPr>
          <w:t xml:space="preserve"> </w:t>
        </w:r>
      </w:ins>
      <w:del w:id="248" w:author="Maire, Eva" w:date="2022-10-15T11:13:00Z">
        <w:r w:rsidRPr="00F24103" w:rsidDel="0071717E">
          <w:rPr>
            <w:rFonts w:ascii="Times New Roman" w:hAnsi="Times New Roman" w:cs="Times New Roman"/>
          </w:rPr>
          <w:delText xml:space="preserve">’ </w:delText>
        </w:r>
      </w:del>
      <w:r w:rsidRPr="00F24103">
        <w:rPr>
          <w:rFonts w:ascii="Times New Roman" w:hAnsi="Times New Roman" w:cs="Times New Roman"/>
        </w:rPr>
        <w:t>had multiple emissions estimates collated across studies of different seafood 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w:t>
      </w:r>
      <w:r w:rsidRPr="00F24103">
        <w:rPr>
          <w:rFonts w:ascii="Times New Roman" w:hAnsi="Times New Roman" w:cs="Times New Roman"/>
        </w:rPr>
        <w:lastRenderedPageBreak/>
        <w:t>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-eq for each species, and the midpoint of those values, separately for wild and farmed (n = 106 seafood products), and for related species groups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bivalves, whitefish, small </w:t>
      </w:r>
      <w:proofErr w:type="spellStart"/>
      <w:r w:rsidRPr="00F24103">
        <w:rPr>
          <w:rFonts w:ascii="Times New Roman" w:hAnsi="Times New Roman" w:cs="Times New Roman"/>
        </w:rPr>
        <w:t>pelagics</w:t>
      </w:r>
      <w:proofErr w:type="spellEnd"/>
      <w:r w:rsidRPr="00F24103">
        <w:rPr>
          <w:rFonts w:ascii="Times New Roman" w:hAnsi="Times New Roman" w:cs="Times New Roman"/>
        </w:rPr>
        <w:t xml:space="preserve">) (n = 10 seafood groups) (Table S1). These values capture the range in species-level emissions between wild-caught and farmed seafood, across diverse production methods. </w:t>
      </w:r>
    </w:p>
    <w:p w14:paraId="546C4026" w14:textId="77777777" w:rsidR="006E64D4" w:rsidRPr="00F24103" w:rsidRDefault="006E64D4">
      <w:pPr>
        <w:rPr>
          <w:rFonts w:ascii="Times New Roman" w:hAnsi="Times New Roman" w:cs="Times New Roman"/>
        </w:rPr>
      </w:pPr>
    </w:p>
    <w:p w14:paraId="57E5D90E" w14:textId="74EF3AC2" w:rsidR="006E64D4"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w:t>
      </w:r>
      <w:proofErr w:type="spellStart"/>
      <w:r w:rsidRPr="00F24103">
        <w:rPr>
          <w:rFonts w:ascii="Times New Roman" w:hAnsi="Times New Roman" w:cs="Times New Roman"/>
        </w:rPr>
        <w:t>Fishbase</w:t>
      </w:r>
      <w:proofErr w:type="spellEnd"/>
      <w:r w:rsidRPr="00F24103">
        <w:rPr>
          <w:rFonts w:ascii="Times New Roman" w:hAnsi="Times New Roman" w:cs="Times New Roman"/>
        </w:rPr>
        <w:t xml:space="preserve"> </w:t>
      </w:r>
      <w:hyperlink r:id="rId204">
        <w:r w:rsidRPr="00F24103">
          <w:rPr>
            <w:rFonts w:ascii="Times New Roman" w:hAnsi="Times New Roman" w:cs="Times New Roman"/>
            <w:color w:val="000000"/>
          </w:rPr>
          <w:t>(Froese and Pauly 2021)</w:t>
        </w:r>
      </w:hyperlink>
      <w:r w:rsidRPr="00F24103">
        <w:rPr>
          <w:rFonts w:ascii="Times New Roman" w:hAnsi="Times New Roman" w:cs="Times New Roman"/>
        </w:rPr>
        <w:t>, providing estimates of calcium (mg), iron (mg), selenium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zinc (mg), and omega-3 fatty acids (g) per 100 g of muscle tissue. Invertebrate nutrient content were the genera- or family-level mean nutrient concentrations from the FAO/INFOODS database of 195 samples of 45 species </w:t>
      </w:r>
      <w:hyperlink r:id="rId205">
        <w:r w:rsidRPr="00F24103">
          <w:rPr>
            <w:rFonts w:ascii="Times New Roman" w:hAnsi="Times New Roman" w:cs="Times New Roman"/>
            <w:color w:val="000000"/>
          </w:rPr>
          <w:t xml:space="preserve">(FAO 2016, </w:t>
        </w:r>
        <w:proofErr w:type="spellStart"/>
        <w:r w:rsidRPr="00F24103">
          <w:rPr>
            <w:rFonts w:ascii="Times New Roman" w:hAnsi="Times New Roman" w:cs="Times New Roman"/>
            <w:color w:val="000000"/>
          </w:rPr>
          <w:t>Rittenschober</w:t>
        </w:r>
        <w:proofErr w:type="spellEnd"/>
        <w:r w:rsidRPr="00F24103">
          <w:rPr>
            <w:rFonts w:ascii="Times New Roman" w:hAnsi="Times New Roman" w:cs="Times New Roman"/>
            <w:color w:val="000000"/>
          </w:rPr>
          <w:t xml:space="preserve"> </w:t>
        </w:r>
      </w:hyperlink>
      <w:hyperlink r:id="rId206">
        <w:r w:rsidRPr="00F24103">
          <w:rPr>
            <w:rFonts w:ascii="Times New Roman" w:hAnsi="Times New Roman" w:cs="Times New Roman"/>
            <w:i/>
            <w:color w:val="000000"/>
          </w:rPr>
          <w:t>et al</w:t>
        </w:r>
      </w:hyperlink>
      <w:hyperlink r:id="rId207">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8">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209">
        <w:r w:rsidRPr="00F24103">
          <w:rPr>
            <w:rFonts w:ascii="Times New Roman" w:hAnsi="Times New Roman" w:cs="Times New Roman"/>
            <w:i/>
            <w:color w:val="000000"/>
          </w:rPr>
          <w:t>et al</w:t>
        </w:r>
      </w:hyperlink>
      <w:hyperlink r:id="rId210">
        <w:r w:rsidRPr="00F24103">
          <w:rPr>
            <w:rFonts w:ascii="Times New Roman" w:hAnsi="Times New Roman" w:cs="Times New Roman"/>
            <w:color w:val="000000"/>
          </w:rPr>
          <w:t xml:space="preserve"> 2015, Hicks </w:t>
        </w:r>
      </w:hyperlink>
      <w:hyperlink r:id="rId211">
        <w:r w:rsidRPr="00F24103">
          <w:rPr>
            <w:rFonts w:ascii="Times New Roman" w:hAnsi="Times New Roman" w:cs="Times New Roman"/>
            <w:i/>
            <w:color w:val="000000"/>
          </w:rPr>
          <w:t>et al</w:t>
        </w:r>
      </w:hyperlink>
      <w:hyperlink r:id="rId21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13">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77777777" w:rsidR="006E64D4" w:rsidRPr="00F24103" w:rsidRDefault="006E64D4">
      <w:pPr>
        <w:rPr>
          <w:rFonts w:ascii="Times New Roman" w:hAnsi="Times New Roman" w:cs="Times New Roman"/>
        </w:rPr>
      </w:pPr>
    </w:p>
    <w:p w14:paraId="44F14CDA" w14:textId="678602E6"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14">
        <w:r w:rsidRPr="00F24103">
          <w:rPr>
            <w:rFonts w:ascii="Times New Roman" w:hAnsi="Times New Roman" w:cs="Times New Roman"/>
            <w:color w:val="000000"/>
          </w:rPr>
          <w:t xml:space="preserve">(Clune </w:t>
        </w:r>
      </w:hyperlink>
      <w:hyperlink r:id="rId215">
        <w:r w:rsidRPr="00F24103">
          <w:rPr>
            <w:rFonts w:ascii="Times New Roman" w:hAnsi="Times New Roman" w:cs="Times New Roman"/>
            <w:i/>
            <w:color w:val="000000"/>
          </w:rPr>
          <w:t>et al</w:t>
        </w:r>
      </w:hyperlink>
      <w:hyperlink r:id="rId216">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7">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8">
        <w:r w:rsidRPr="00F24103">
          <w:rPr>
            <w:rFonts w:ascii="Times New Roman" w:hAnsi="Times New Roman" w:cs="Times New Roman"/>
            <w:color w:val="000000"/>
          </w:rPr>
          <w:t xml:space="preserve">(Clune </w:t>
        </w:r>
      </w:hyperlink>
      <w:hyperlink r:id="rId219">
        <w:r w:rsidRPr="00F24103">
          <w:rPr>
            <w:rFonts w:ascii="Times New Roman" w:hAnsi="Times New Roman" w:cs="Times New Roman"/>
            <w:i/>
            <w:color w:val="000000"/>
          </w:rPr>
          <w:t>et al</w:t>
        </w:r>
      </w:hyperlink>
      <w:hyperlink r:id="rId220">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r w:rsidR="00000000">
        <w:fldChar w:fldCharType="begin"/>
      </w:r>
      <w:r w:rsidR="00000000">
        <w:instrText xml:space="preserve"> HYPERLINK "https://paperpile.com/c/vw8Sxg/Ufy9" \h </w:instrText>
      </w:r>
      <w:r w:rsidR="00000000">
        <w:fldChar w:fldCharType="separate"/>
      </w:r>
      <w:del w:id="249" w:author="Robinson, James (robins64)" w:date="2022-10-27T10:29:00Z">
        <w:r w:rsidRPr="00F24103" w:rsidDel="00F907A9">
          <w:rPr>
            <w:rFonts w:ascii="Times New Roman" w:hAnsi="Times New Roman" w:cs="Times New Roman"/>
            <w:color w:val="000000"/>
          </w:rPr>
          <w:delText>(</w:delText>
        </w:r>
      </w:del>
      <w:r w:rsidRPr="00F24103">
        <w:rPr>
          <w:rFonts w:ascii="Times New Roman" w:hAnsi="Times New Roman" w:cs="Times New Roman"/>
          <w:color w:val="000000"/>
        </w:rPr>
        <w:t xml:space="preserve">Bernhardt and O’Connor </w:t>
      </w:r>
      <w:ins w:id="250" w:author="Robinson, James (robins64)" w:date="2022-10-27T10:29:00Z">
        <w:r w:rsidR="00F907A9">
          <w:rPr>
            <w:rFonts w:ascii="Times New Roman" w:hAnsi="Times New Roman" w:cs="Times New Roman"/>
            <w:color w:val="000000"/>
          </w:rPr>
          <w:t>(</w:t>
        </w:r>
      </w:ins>
      <w:r w:rsidRPr="00F24103">
        <w:rPr>
          <w:rFonts w:ascii="Times New Roman" w:hAnsi="Times New Roman" w:cs="Times New Roman"/>
          <w:color w:val="000000"/>
        </w:rPr>
        <w:t>2021)</w:t>
      </w:r>
      <w:r w:rsidR="00000000">
        <w:rPr>
          <w:rFonts w:ascii="Times New Roman" w:hAnsi="Times New Roman" w:cs="Times New Roman"/>
          <w:color w:val="000000"/>
        </w:rPr>
        <w:fldChar w:fldCharType="end"/>
      </w:r>
      <w:ins w:id="251" w:author="Robinson, James (robins64)" w:date="2022-10-27T10:28:00Z">
        <w:r w:rsidR="000B39BC">
          <w:rPr>
            <w:rFonts w:ascii="Times New Roman" w:hAnsi="Times New Roman" w:cs="Times New Roman"/>
            <w:color w:val="000000"/>
          </w:rPr>
          <w:t xml:space="preserve"> and</w:t>
        </w:r>
      </w:ins>
      <w:ins w:id="252" w:author="Robinson, James (robins64)" w:date="2022-10-27T10:29:00Z">
        <w:r w:rsidR="00474088">
          <w:rPr>
            <w:rFonts w:ascii="Times New Roman" w:hAnsi="Times New Roman" w:cs="Times New Roman"/>
            <w:color w:val="000000"/>
          </w:rPr>
          <w:t xml:space="preserve"> using</w:t>
        </w:r>
      </w:ins>
      <w:ins w:id="253" w:author="Robinson, James (robins64)" w:date="2022-10-27T10:28:00Z">
        <w:r w:rsidR="000B39BC">
          <w:rPr>
            <w:rFonts w:ascii="Times New Roman" w:hAnsi="Times New Roman" w:cs="Times New Roman"/>
            <w:color w:val="000000"/>
          </w:rPr>
          <w:t xml:space="preserve"> species-specific information of edible portion sizes</w:t>
        </w:r>
      </w:ins>
      <w:ins w:id="254" w:author="Robinson, James (robins64)" w:date="2022-10-27T10:29:00Z">
        <w:r w:rsidR="00474088">
          <w:rPr>
            <w:rFonts w:ascii="Times New Roman" w:hAnsi="Times New Roman" w:cs="Times New Roman"/>
            <w:color w:val="000000"/>
          </w:rPr>
          <w:t xml:space="preserve"> in seafood</w:t>
        </w:r>
        <w:r w:rsidR="000B39BC">
          <w:rPr>
            <w:rFonts w:ascii="Times New Roman" w:hAnsi="Times New Roman" w:cs="Times New Roman"/>
            <w:color w:val="000000"/>
          </w:rPr>
          <w:t xml:space="preserve"> </w:t>
        </w:r>
        <w:r w:rsidR="000B39BC">
          <w:fldChar w:fldCharType="begin"/>
        </w:r>
        <w:r w:rsidR="000B39BC">
          <w:instrText xml:space="preserve"> HYPERLINK "https://paperpile.com/c/vw8Sxg/rl9l" \h </w:instrText>
        </w:r>
        <w:r w:rsidR="000B39BC">
          <w:fldChar w:fldCharType="separate"/>
        </w:r>
        <w:r w:rsidR="000B39BC" w:rsidRPr="00F24103">
          <w:rPr>
            <w:rFonts w:ascii="Times New Roman" w:hAnsi="Times New Roman" w:cs="Times New Roman"/>
            <w:color w:val="000000"/>
          </w:rPr>
          <w:t>(</w:t>
        </w:r>
        <w:r w:rsidR="000B39BC">
          <w:rPr>
            <w:rFonts w:ascii="Times New Roman" w:hAnsi="Times New Roman" w:cs="Times New Roman"/>
            <w:color w:val="000000"/>
          </w:rPr>
          <w:t xml:space="preserve">Seafood </w:t>
        </w:r>
        <w:r w:rsidR="000B39BC" w:rsidRPr="00F24103">
          <w:rPr>
            <w:rFonts w:ascii="Times New Roman" w:hAnsi="Times New Roman" w:cs="Times New Roman"/>
            <w:color w:val="000000"/>
          </w:rPr>
          <w:t>Watch)</w:t>
        </w:r>
        <w:r w:rsidR="000B39BC">
          <w:rPr>
            <w:rFonts w:ascii="Times New Roman" w:hAnsi="Times New Roman" w:cs="Times New Roman"/>
            <w:color w:val="000000"/>
          </w:rPr>
          <w:fldChar w:fldCharType="end"/>
        </w:r>
      </w:ins>
      <w:r w:rsidRPr="00F24103">
        <w:rPr>
          <w:rFonts w:ascii="Times New Roman" w:hAnsi="Times New Roman" w:cs="Times New Roman"/>
        </w:rPr>
        <w:t xml:space="preserve">. This metric expresses the greenhouse gas emissions required to meet one dietary target, based on recommended adult intakes (18-65 years old) contained in a 100 g </w:t>
      </w:r>
      <w:ins w:id="255" w:author="Robinson, James (robins64)" w:date="2022-10-27T10:22:00Z">
        <w:r w:rsidR="00852349">
          <w:rPr>
            <w:rFonts w:ascii="Times New Roman" w:hAnsi="Times New Roman" w:cs="Times New Roman"/>
          </w:rPr>
          <w:t xml:space="preserve">edible </w:t>
        </w:r>
      </w:ins>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5E3FBAAE"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21">
        <w:r w:rsidRPr="00F24103">
          <w:rPr>
            <w:rFonts w:ascii="Times New Roman" w:hAnsi="Times New Roman" w:cs="Times New Roman"/>
            <w:color w:val="000000"/>
          </w:rPr>
          <w:t xml:space="preserve">(Ziegler </w:t>
        </w:r>
      </w:hyperlink>
      <w:hyperlink r:id="rId222">
        <w:r w:rsidRPr="00F24103">
          <w:rPr>
            <w:rFonts w:ascii="Times New Roman" w:hAnsi="Times New Roman" w:cs="Times New Roman"/>
            <w:i/>
            <w:color w:val="000000"/>
          </w:rPr>
          <w:t>et al</w:t>
        </w:r>
      </w:hyperlink>
      <w:hyperlink r:id="rId223">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4">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xml:space="preserve">),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25">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and the European Commission (</w:t>
      </w:r>
      <w:hyperlink r:id="rId226">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xml:space="preserve">). For each species, we combined landings, import and export data for 2019 with the average annual aquaculture production across 2015-2018 (2019 data were unavailable), and matched these products to their average estimated carbon footprint and nutrient density. We estimated the annual seafood production available to the UK (sum of landings to UK ports, aquaculture produced in UK farms, and imported seafood), and apparent consumption of seafood by UK consumers (total production </w:t>
      </w:r>
      <w:del w:id="256" w:author="Robinson, James (robins64)" w:date="2022-10-27T10:30:00Z">
        <w:r w:rsidRPr="00F24103" w:rsidDel="008913D7">
          <w:rPr>
            <w:rFonts w:ascii="Times New Roman" w:hAnsi="Times New Roman" w:cs="Times New Roman"/>
          </w:rPr>
          <w:delText>-</w:delText>
        </w:r>
      </w:del>
      <w:ins w:id="257" w:author="Robinson, James (robins64)" w:date="2022-10-27T10:30:00Z">
        <w:r w:rsidR="008913D7">
          <w:rPr>
            <w:rFonts w:ascii="Times New Roman" w:hAnsi="Times New Roman" w:cs="Times New Roman"/>
          </w:rPr>
          <w:t>–</w:t>
        </w:r>
      </w:ins>
      <w:r w:rsidRPr="00F24103">
        <w:rPr>
          <w:rFonts w:ascii="Times New Roman" w:hAnsi="Times New Roman" w:cs="Times New Roman"/>
        </w:rPr>
        <w:t xml:space="preserve"> exports</w:t>
      </w:r>
      <w:ins w:id="258" w:author="Robinson, James (robins64)" w:date="2022-10-27T10:30:00Z">
        <w:r w:rsidR="008913D7">
          <w:rPr>
            <w:rFonts w:ascii="Times New Roman" w:hAnsi="Times New Roman" w:cs="Times New Roman"/>
          </w:rPr>
          <w:t>, corrected for edible portion</w:t>
        </w:r>
      </w:ins>
      <w:r w:rsidRPr="00F24103">
        <w:rPr>
          <w:rFonts w:ascii="Times New Roman" w:hAnsi="Times New Roman" w:cs="Times New Roman"/>
        </w:rPr>
        <w:t xml:space="preserve">). These metrics quantify the composition and volume of seafood available to the UK per year, based on live weight production in 2019. </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lastRenderedPageBreak/>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27">
        <w:r w:rsidRPr="00F24103">
          <w:rPr>
            <w:rFonts w:ascii="Times New Roman" w:hAnsi="Times New Roman" w:cs="Times New Roman"/>
            <w:color w:val="000000"/>
          </w:rPr>
          <w:t xml:space="preserve">(Ziegler </w:t>
        </w:r>
      </w:hyperlink>
      <w:hyperlink r:id="rId228">
        <w:r w:rsidRPr="00F24103">
          <w:rPr>
            <w:rFonts w:ascii="Times New Roman" w:hAnsi="Times New Roman" w:cs="Times New Roman"/>
            <w:i/>
            <w:color w:val="000000"/>
          </w:rPr>
          <w:t>et al</w:t>
        </w:r>
      </w:hyperlink>
      <w:hyperlink r:id="rId22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30">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we extracted nutrient content for iodine and four vitamins (A, B12, D, and folate;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31">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77777777"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32">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33">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234">
        <w:r w:rsidRPr="00F24103">
          <w:rPr>
            <w:rFonts w:ascii="Times New Roman" w:hAnsi="Times New Roman" w:cs="Times New Roman"/>
            <w:i/>
            <w:color w:val="000000"/>
          </w:rPr>
          <w:t>et al</w:t>
        </w:r>
      </w:hyperlink>
      <w:hyperlink r:id="rId23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6">
        <w:r w:rsidRPr="00F24103">
          <w:rPr>
            <w:rFonts w:ascii="Times New Roman" w:hAnsi="Times New Roman" w:cs="Times New Roman"/>
            <w:color w:val="000000"/>
          </w:rPr>
          <w:t xml:space="preserve">(Jacobs </w:t>
        </w:r>
      </w:hyperlink>
      <w:hyperlink r:id="rId237">
        <w:r w:rsidRPr="00F24103">
          <w:rPr>
            <w:rFonts w:ascii="Times New Roman" w:hAnsi="Times New Roman" w:cs="Times New Roman"/>
            <w:i/>
            <w:color w:val="000000"/>
          </w:rPr>
          <w:t>et al</w:t>
        </w:r>
      </w:hyperlink>
      <w:hyperlink r:id="rId23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39">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 We note that seafood sustainability is ‘imperfectly measurable’ </w:t>
      </w:r>
      <w:hyperlink r:id="rId240">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241">
        <w:r w:rsidRPr="00F24103">
          <w:rPr>
            <w:rFonts w:ascii="Times New Roman" w:hAnsi="Times New Roman" w:cs="Times New Roman"/>
            <w:i/>
            <w:color w:val="000000"/>
          </w:rPr>
          <w:t>et al</w:t>
        </w:r>
      </w:hyperlink>
      <w:hyperlink r:id="rId242">
        <w:r w:rsidRPr="00F24103">
          <w:rPr>
            <w:rFonts w:ascii="Times New Roman" w:hAnsi="Times New Roman" w:cs="Times New Roman"/>
            <w:color w:val="000000"/>
          </w:rPr>
          <w:t xml:space="preserve"> 2018)</w:t>
        </w:r>
      </w:hyperlink>
      <w:r w:rsidRPr="00F24103">
        <w:rPr>
          <w:rFonts w:ascii="Times New Roman" w:hAnsi="Times New Roman" w:cs="Times New Roman"/>
        </w:rPr>
        <w:t>, and ecolabels may target different aspects of sustainability, from sustainable fishing levels and habitat damage to pollution, bycatch and endangered species. Here, we use The Good Fish Guide sustainability metric as a standardised ecolabel with particular relevance for UK consumers, that qualitatively compares environmental impacts of processes that are specific to both wild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overfishing) and farmed (e.g. disease) products. Capture fisheries sustainability was assessed by ranking stock status (catch limits, biomass level, IUCN status), management (existence of regulatory frameworks), and capture method (habitat impacts) </w:t>
      </w:r>
      <w:hyperlink r:id="rId243">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44">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scores between 0 (low) and 1 (high sustainability), separately for wild and farmed. For capture fisheries, we also extracted indicators of fishing pressure and biological status for stocks of UK interest. These metrics were extracted for 231 stock-year combinations of cod, herring, mackerel, haddock and Norway lobster over 1990-2019, and 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xml:space="preserve">) and reproductive capacity (spawning stock biomass relative to </w:t>
      </w:r>
      <w:proofErr w:type="spellStart"/>
      <w:r w:rsidRPr="00F24103">
        <w:rPr>
          <w:rFonts w:ascii="Times New Roman" w:hAnsi="Times New Roman" w:cs="Times New Roman"/>
        </w:rPr>
        <w:t>B</w:t>
      </w:r>
      <w:r w:rsidRPr="00F24103">
        <w:rPr>
          <w:rFonts w:ascii="Times New Roman" w:hAnsi="Times New Roman" w:cs="Times New Roman"/>
          <w:vertAlign w:val="subscript"/>
        </w:rPr>
        <w:t>Lim</w:t>
      </w:r>
      <w:proofErr w:type="spellEnd"/>
      <w:r w:rsidRPr="00F24103">
        <w:rPr>
          <w:rFonts w:ascii="Times New Roman" w:hAnsi="Times New Roman" w:cs="Times New Roman"/>
        </w:rPr>
        <w:t xml:space="preserve">) </w:t>
      </w:r>
      <w:hyperlink r:id="rId245">
        <w:r w:rsidRPr="00F24103">
          <w:rPr>
            <w:rFonts w:ascii="Times New Roman" w:hAnsi="Times New Roman" w:cs="Times New Roman"/>
            <w:color w:val="000000"/>
          </w:rPr>
          <w:t>(</w:t>
        </w:r>
        <w:proofErr w:type="spellStart"/>
        <w:r w:rsidRPr="00F24103">
          <w:rPr>
            <w:rFonts w:ascii="Times New Roman" w:hAnsi="Times New Roman" w:cs="Times New Roman"/>
            <w:color w:val="000000"/>
          </w:rPr>
          <w:t>Lynam</w:t>
        </w:r>
        <w:proofErr w:type="spellEnd"/>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5A6E4C6C"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 xml:space="preserve">We are grateful to Christina Hicks, </w:t>
      </w:r>
      <w:proofErr w:type="spellStart"/>
      <w:r w:rsidRPr="00F24103">
        <w:rPr>
          <w:rFonts w:ascii="Times New Roman" w:hAnsi="Times New Roman" w:cs="Times New Roman"/>
        </w:rPr>
        <w:t>Friederike</w:t>
      </w:r>
      <w:proofErr w:type="spellEnd"/>
      <w:r w:rsidRPr="00F24103">
        <w:rPr>
          <w:rFonts w:ascii="Times New Roman" w:hAnsi="Times New Roman" w:cs="Times New Roman"/>
        </w:rPr>
        <w:t xml:space="preserve"> Ziegler, and Peter </w:t>
      </w:r>
      <w:proofErr w:type="spellStart"/>
      <w:r w:rsidRPr="00F24103">
        <w:rPr>
          <w:rFonts w:ascii="Times New Roman" w:hAnsi="Times New Roman" w:cs="Times New Roman"/>
        </w:rPr>
        <w:t>Tyedmers</w:t>
      </w:r>
      <w:proofErr w:type="spellEnd"/>
      <w:r w:rsidRPr="00F24103">
        <w:rPr>
          <w:rFonts w:ascii="Times New Roman" w:hAnsi="Times New Roman" w:cs="Times New Roman"/>
        </w:rPr>
        <w:t xml:space="preserve"> for helpful comments.</w:t>
      </w:r>
      <w:r w:rsidR="00A816B2">
        <w:rPr>
          <w:rFonts w:ascii="Times New Roman" w:hAnsi="Times New Roman" w:cs="Times New Roman"/>
        </w:rPr>
        <w:t xml:space="preserve"> The authors declare no conflicts of interest.</w:t>
      </w:r>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6">
        <w:proofErr w:type="spellStart"/>
        <w:r w:rsidR="00E34FC3" w:rsidRPr="001B61A4">
          <w:rPr>
            <w:rFonts w:ascii="Times New Roman" w:hAnsi="Times New Roman" w:cs="Times New Roman"/>
            <w:color w:val="000000"/>
          </w:rPr>
          <w:t>Avdelas</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Avdic-Mravlje</w:t>
        </w:r>
        <w:proofErr w:type="spellEnd"/>
        <w:r w:rsidR="00E34FC3" w:rsidRPr="001B61A4">
          <w:rPr>
            <w:rFonts w:ascii="Times New Roman" w:hAnsi="Times New Roman" w:cs="Times New Roman"/>
            <w:color w:val="000000"/>
          </w:rPr>
          <w:t xml:space="preserve"> E, Borges Marques A C, Cano S, Capelle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Carvalho N, Cozzolino M, Dennis J, Ellis T, Fernández Polanco J M, Guillen J, </w:t>
        </w:r>
        <w:proofErr w:type="spellStart"/>
        <w:r w:rsidR="00E34FC3" w:rsidRPr="001B61A4">
          <w:rPr>
            <w:rFonts w:ascii="Times New Roman" w:hAnsi="Times New Roman" w:cs="Times New Roman"/>
            <w:color w:val="000000"/>
          </w:rPr>
          <w:t>Lasner</w:t>
        </w:r>
        <w:proofErr w:type="spellEnd"/>
        <w:r w:rsidR="00E34FC3" w:rsidRPr="001B61A4">
          <w:rPr>
            <w:rFonts w:ascii="Times New Roman" w:hAnsi="Times New Roman" w:cs="Times New Roman"/>
            <w:color w:val="000000"/>
          </w:rPr>
          <w:t xml:space="preserve"> T, Le </w:t>
        </w:r>
        <w:proofErr w:type="spellStart"/>
        <w:r w:rsidR="00E34FC3" w:rsidRPr="001B61A4">
          <w:rPr>
            <w:rFonts w:ascii="Times New Roman" w:hAnsi="Times New Roman" w:cs="Times New Roman"/>
            <w:color w:val="000000"/>
          </w:rPr>
          <w:t>Bihan</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Llorente</w:t>
        </w:r>
        <w:proofErr w:type="spellEnd"/>
        <w:r w:rsidR="00E34FC3" w:rsidRPr="001B61A4">
          <w:rPr>
            <w:rFonts w:ascii="Times New Roman" w:hAnsi="Times New Roman" w:cs="Times New Roman"/>
            <w:color w:val="000000"/>
          </w:rPr>
          <w:t xml:space="preserve"> I, Mol A, </w:t>
        </w:r>
        <w:proofErr w:type="spellStart"/>
        <w:r w:rsidR="00E34FC3" w:rsidRPr="001B61A4">
          <w:rPr>
            <w:rFonts w:ascii="Times New Roman" w:hAnsi="Times New Roman" w:cs="Times New Roman"/>
            <w:color w:val="000000"/>
          </w:rPr>
          <w:t>Nicheva</w:t>
        </w:r>
        <w:proofErr w:type="spellEnd"/>
        <w:r w:rsidR="00E34FC3" w:rsidRPr="001B61A4">
          <w:rPr>
            <w:rFonts w:ascii="Times New Roman" w:hAnsi="Times New Roman" w:cs="Times New Roman"/>
            <w:color w:val="000000"/>
          </w:rPr>
          <w:t xml:space="preserve"> S, Nielsen R, </w:t>
        </w:r>
        <w:proofErr w:type="spellStart"/>
        <w:r w:rsidR="00E34FC3" w:rsidRPr="001B61A4">
          <w:rPr>
            <w:rFonts w:ascii="Times New Roman" w:hAnsi="Times New Roman" w:cs="Times New Roman"/>
            <w:color w:val="000000"/>
          </w:rPr>
          <w:t>Oostenbrugge</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Villasante</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Visnic</w:t>
        </w:r>
        <w:proofErr w:type="spellEnd"/>
        <w:r w:rsidR="00E34FC3" w:rsidRPr="001B61A4">
          <w:rPr>
            <w:rFonts w:ascii="Times New Roman" w:hAnsi="Times New Roman" w:cs="Times New Roman"/>
            <w:color w:val="000000"/>
          </w:rPr>
          <w:t xml:space="preserve"> S, Zhelev K and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2021 The decline of mussel aquaculture in the European Union: causes, economic impacts and opportunities </w:t>
        </w:r>
      </w:hyperlink>
      <w:hyperlink r:id="rId247">
        <w:r w:rsidR="00E34FC3" w:rsidRPr="001B61A4">
          <w:rPr>
            <w:rFonts w:ascii="Times New Roman" w:hAnsi="Times New Roman" w:cs="Times New Roman"/>
            <w:i/>
            <w:color w:val="000000"/>
          </w:rPr>
          <w:t xml:space="preserve">Rev. </w:t>
        </w:r>
        <w:proofErr w:type="spellStart"/>
        <w:r w:rsidR="00E34FC3" w:rsidRPr="001B61A4">
          <w:rPr>
            <w:rFonts w:ascii="Times New Roman" w:hAnsi="Times New Roman" w:cs="Times New Roman"/>
            <w:i/>
            <w:color w:val="000000"/>
          </w:rPr>
          <w:t>Aquac</w:t>
        </w:r>
        <w:proofErr w:type="spellEnd"/>
        <w:r w:rsidR="00E34FC3" w:rsidRPr="001B61A4">
          <w:rPr>
            <w:rFonts w:ascii="Times New Roman" w:hAnsi="Times New Roman" w:cs="Times New Roman"/>
            <w:i/>
            <w:color w:val="000000"/>
          </w:rPr>
          <w:t>.</w:t>
        </w:r>
      </w:hyperlink>
      <w:hyperlink r:id="rId248">
        <w:r w:rsidR="00E34FC3" w:rsidRPr="001B61A4">
          <w:rPr>
            <w:rFonts w:ascii="Times New Roman" w:hAnsi="Times New Roman" w:cs="Times New Roman"/>
            <w:color w:val="000000"/>
          </w:rPr>
          <w:t xml:space="preserve"> </w:t>
        </w:r>
      </w:hyperlink>
      <w:hyperlink r:id="rId249">
        <w:r w:rsidR="00E34FC3" w:rsidRPr="001B61A4">
          <w:rPr>
            <w:rFonts w:ascii="Times New Roman" w:hAnsi="Times New Roman" w:cs="Times New Roman"/>
            <w:b/>
            <w:color w:val="000000"/>
          </w:rPr>
          <w:t>13</w:t>
        </w:r>
      </w:hyperlink>
      <w:hyperlink r:id="rId250">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1">
        <w:r w:rsidR="00E34FC3" w:rsidRPr="001B61A4">
          <w:rPr>
            <w:rFonts w:ascii="Times New Roman" w:hAnsi="Times New Roman" w:cs="Times New Roman"/>
            <w:color w:val="000000"/>
          </w:rPr>
          <w:t xml:space="preserve">Belton B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2014 Fisheries in transition: Food and nutrition security implications for the global South </w:t>
        </w:r>
      </w:hyperlink>
      <w:hyperlink r:id="rId252">
        <w:r w:rsidR="00E34FC3" w:rsidRPr="001B61A4">
          <w:rPr>
            <w:rFonts w:ascii="Times New Roman" w:hAnsi="Times New Roman" w:cs="Times New Roman"/>
            <w:i/>
            <w:color w:val="000000"/>
          </w:rPr>
          <w:t>Global Food Security</w:t>
        </w:r>
      </w:hyperlink>
      <w:hyperlink r:id="rId253">
        <w:r w:rsidR="00E34FC3" w:rsidRPr="001B61A4">
          <w:rPr>
            <w:rFonts w:ascii="Times New Roman" w:hAnsi="Times New Roman" w:cs="Times New Roman"/>
            <w:color w:val="000000"/>
          </w:rPr>
          <w:t xml:space="preserve"> </w:t>
        </w:r>
      </w:hyperlink>
      <w:hyperlink r:id="rId254">
        <w:r w:rsidR="00E34FC3" w:rsidRPr="001B61A4">
          <w:rPr>
            <w:rFonts w:ascii="Times New Roman" w:hAnsi="Times New Roman" w:cs="Times New Roman"/>
            <w:b/>
            <w:color w:val="000000"/>
          </w:rPr>
          <w:t>3</w:t>
        </w:r>
      </w:hyperlink>
      <w:hyperlink r:id="rId255">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6">
        <w:proofErr w:type="spellStart"/>
        <w:r w:rsidR="00E34FC3" w:rsidRPr="001B61A4">
          <w:rPr>
            <w:rFonts w:ascii="Times New Roman" w:hAnsi="Times New Roman" w:cs="Times New Roman"/>
            <w:color w:val="000000"/>
          </w:rPr>
          <w:t>Béné</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w:t>
        </w:r>
        <w:proofErr w:type="spellStart"/>
        <w:r w:rsidR="00E34FC3" w:rsidRPr="001B61A4">
          <w:rPr>
            <w:rFonts w:ascii="Times New Roman" w:hAnsi="Times New Roman" w:cs="Times New Roman"/>
            <w:color w:val="000000"/>
          </w:rPr>
          <w:t>Pinstrup</w:t>
        </w:r>
        <w:proofErr w:type="spellEnd"/>
        <w:r w:rsidR="00E34FC3" w:rsidRPr="001B61A4">
          <w:rPr>
            <w:rFonts w:ascii="Times New Roman" w:hAnsi="Times New Roman" w:cs="Times New Roman"/>
            <w:color w:val="000000"/>
          </w:rPr>
          <w:t xml:space="preserve">-Andersen P, Merino G, </w:t>
        </w:r>
        <w:proofErr w:type="spellStart"/>
        <w:r w:rsidR="00E34FC3" w:rsidRPr="001B61A4">
          <w:rPr>
            <w:rFonts w:ascii="Times New Roman" w:hAnsi="Times New Roman" w:cs="Times New Roman"/>
            <w:color w:val="000000"/>
          </w:rPr>
          <w:t>Hemre</w:t>
        </w:r>
        <w:proofErr w:type="spellEnd"/>
        <w:r w:rsidR="00E34FC3" w:rsidRPr="001B61A4">
          <w:rPr>
            <w:rFonts w:ascii="Times New Roman" w:hAnsi="Times New Roman" w:cs="Times New Roman"/>
            <w:color w:val="000000"/>
          </w:rPr>
          <w:t xml:space="preserve"> G-I and Williams M 2015 Feeding 9 billion by 2050 – Putting fish back on the menu </w:t>
        </w:r>
      </w:hyperlink>
      <w:hyperlink r:id="rId257">
        <w:r w:rsidR="00E34FC3" w:rsidRPr="001B61A4">
          <w:rPr>
            <w:rFonts w:ascii="Times New Roman" w:hAnsi="Times New Roman" w:cs="Times New Roman"/>
            <w:i/>
            <w:color w:val="000000"/>
          </w:rPr>
          <w:t>Food Security</w:t>
        </w:r>
      </w:hyperlink>
      <w:hyperlink r:id="rId258">
        <w:r w:rsidR="00E34FC3" w:rsidRPr="001B61A4">
          <w:rPr>
            <w:rFonts w:ascii="Times New Roman" w:hAnsi="Times New Roman" w:cs="Times New Roman"/>
            <w:color w:val="000000"/>
          </w:rPr>
          <w:t xml:space="preserve"> </w:t>
        </w:r>
      </w:hyperlink>
      <w:hyperlink r:id="rId259">
        <w:r w:rsidR="00E34FC3" w:rsidRPr="001B61A4">
          <w:rPr>
            <w:rFonts w:ascii="Times New Roman" w:hAnsi="Times New Roman" w:cs="Times New Roman"/>
            <w:b/>
            <w:color w:val="000000"/>
          </w:rPr>
          <w:t>7</w:t>
        </w:r>
      </w:hyperlink>
      <w:hyperlink r:id="rId260">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1">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62">
        <w:r w:rsidR="00E34FC3" w:rsidRPr="001B61A4">
          <w:rPr>
            <w:rFonts w:ascii="Times New Roman" w:hAnsi="Times New Roman" w:cs="Times New Roman"/>
            <w:i/>
            <w:color w:val="000000"/>
          </w:rPr>
          <w:t>Proc. Natl. Acad. Sci. U. S. A.</w:t>
        </w:r>
      </w:hyperlink>
      <w:hyperlink r:id="rId263">
        <w:r w:rsidR="00E34FC3" w:rsidRPr="001B61A4">
          <w:rPr>
            <w:rFonts w:ascii="Times New Roman" w:hAnsi="Times New Roman" w:cs="Times New Roman"/>
            <w:color w:val="000000"/>
          </w:rPr>
          <w:t xml:space="preserve"> </w:t>
        </w:r>
      </w:hyperlink>
      <w:hyperlink r:id="rId264">
        <w:r w:rsidR="00E34FC3" w:rsidRPr="001B61A4">
          <w:rPr>
            <w:rFonts w:ascii="Times New Roman" w:hAnsi="Times New Roman" w:cs="Times New Roman"/>
            <w:b/>
            <w:color w:val="000000"/>
          </w:rPr>
          <w:t>118</w:t>
        </w:r>
      </w:hyperlink>
      <w:hyperlink r:id="rId265">
        <w:r w:rsidR="00E34FC3" w:rsidRPr="001B61A4">
          <w:rPr>
            <w:rFonts w:ascii="Times New Roman" w:hAnsi="Times New Roman" w:cs="Times New Roman"/>
            <w:color w:val="000000"/>
          </w:rPr>
          <w:t xml:space="preserve"> Online: </w:t>
        </w:r>
      </w:hyperlink>
      <w:hyperlink r:id="rId266">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w:t>
      </w:r>
      <w:proofErr w:type="spellStart"/>
      <w:r w:rsidRPr="00D137C5">
        <w:rPr>
          <w:rFonts w:ascii="Times New Roman" w:hAnsi="Times New Roman" w:cs="Times New Roman"/>
        </w:rPr>
        <w:t>Tyedmers</w:t>
      </w:r>
      <w:proofErr w:type="spellEnd"/>
      <w:r w:rsidRPr="00D137C5">
        <w:rPr>
          <w:rFonts w:ascii="Times New Roman" w:hAnsi="Times New Roman" w:cs="Times New Roman"/>
        </w:rPr>
        <w:t xml:space="preserve">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7">
        <w:r w:rsidR="00E34FC3" w:rsidRPr="001B61A4">
          <w:rPr>
            <w:rFonts w:ascii="Times New Roman" w:hAnsi="Times New Roman" w:cs="Times New Roman"/>
            <w:color w:val="000000"/>
          </w:rPr>
          <w:t xml:space="preserve">Bucher T, Collins C, Rollo M E, McCaffrey T A, De </w:t>
        </w:r>
        <w:proofErr w:type="spellStart"/>
        <w:r w:rsidR="00E34FC3" w:rsidRPr="001B61A4">
          <w:rPr>
            <w:rFonts w:ascii="Times New Roman" w:hAnsi="Times New Roman" w:cs="Times New Roman"/>
            <w:color w:val="000000"/>
          </w:rPr>
          <w:t>Vlieger</w:t>
        </w:r>
        <w:proofErr w:type="spellEnd"/>
        <w:r w:rsidR="00E34FC3" w:rsidRPr="001B61A4">
          <w:rPr>
            <w:rFonts w:ascii="Times New Roman" w:hAnsi="Times New Roman" w:cs="Times New Roman"/>
            <w:color w:val="000000"/>
          </w:rPr>
          <w:t xml:space="preserve"> N, Van der Bend D, </w:t>
        </w:r>
        <w:proofErr w:type="spellStart"/>
        <w:r w:rsidR="00E34FC3" w:rsidRPr="001B61A4">
          <w:rPr>
            <w:rFonts w:ascii="Times New Roman" w:hAnsi="Times New Roman" w:cs="Times New Roman"/>
            <w:color w:val="000000"/>
          </w:rPr>
          <w:t>Truby</w:t>
        </w:r>
        <w:proofErr w:type="spellEnd"/>
        <w:r w:rsidR="00E34FC3" w:rsidRPr="001B61A4">
          <w:rPr>
            <w:rFonts w:ascii="Times New Roman" w:hAnsi="Times New Roman" w:cs="Times New Roman"/>
            <w:color w:val="000000"/>
          </w:rPr>
          <w:t xml:space="preserve"> H and Perez-Cueto F J A 2016 Nudging consumers towards healthier choices: a systematic review of positional influences on food choice </w:t>
        </w:r>
      </w:hyperlink>
      <w:hyperlink r:id="rId268">
        <w:r w:rsidR="00E34FC3" w:rsidRPr="001B61A4">
          <w:rPr>
            <w:rFonts w:ascii="Times New Roman" w:hAnsi="Times New Roman" w:cs="Times New Roman"/>
            <w:i/>
            <w:color w:val="000000"/>
          </w:rPr>
          <w:t xml:space="preserve">Br. 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269">
        <w:r w:rsidR="00E34FC3" w:rsidRPr="001B61A4">
          <w:rPr>
            <w:rFonts w:ascii="Times New Roman" w:hAnsi="Times New Roman" w:cs="Times New Roman"/>
            <w:color w:val="000000"/>
          </w:rPr>
          <w:t xml:space="preserve"> </w:t>
        </w:r>
      </w:hyperlink>
      <w:hyperlink r:id="rId270">
        <w:r w:rsidR="00E34FC3" w:rsidRPr="001B61A4">
          <w:rPr>
            <w:rFonts w:ascii="Times New Roman" w:hAnsi="Times New Roman" w:cs="Times New Roman"/>
            <w:b/>
            <w:color w:val="000000"/>
          </w:rPr>
          <w:t>115</w:t>
        </w:r>
      </w:hyperlink>
      <w:hyperlink r:id="rId271">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2">
        <w:proofErr w:type="spellStart"/>
        <w:r w:rsidR="00E34FC3" w:rsidRPr="001B61A4">
          <w:rPr>
            <w:rFonts w:ascii="Times New Roman" w:hAnsi="Times New Roman" w:cs="Times New Roman"/>
            <w:color w:val="000000"/>
          </w:rPr>
          <w:t>Cappell</w:t>
        </w:r>
        <w:proofErr w:type="spellEnd"/>
        <w:r w:rsidR="00E34FC3" w:rsidRPr="001B61A4">
          <w:rPr>
            <w:rFonts w:ascii="Times New Roman" w:hAnsi="Times New Roman" w:cs="Times New Roman"/>
            <w:color w:val="000000"/>
          </w:rPr>
          <w:t xml:space="preserve"> H T &amp;. 2020 </w:t>
        </w:r>
      </w:hyperlink>
      <w:hyperlink r:id="rId273">
        <w:r w:rsidR="00E34FC3" w:rsidRPr="001B61A4">
          <w:rPr>
            <w:rFonts w:ascii="Times New Roman" w:hAnsi="Times New Roman" w:cs="Times New Roman"/>
            <w:i/>
            <w:color w:val="000000"/>
          </w:rPr>
          <w:t>English Aquaculture Strategy</w:t>
        </w:r>
      </w:hyperlink>
      <w:hyperlink r:id="rId274">
        <w:r w:rsidR="00E34FC3" w:rsidRPr="001B61A4">
          <w:rPr>
            <w:rFonts w:ascii="Times New Roman" w:hAnsi="Times New Roman" w:cs="Times New Roman"/>
            <w:color w:val="000000"/>
          </w:rPr>
          <w:t xml:space="preserve"> (Produced by Poseidon Aquatic Resources Management Ltd for the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5">
        <w:r w:rsidR="00E34FC3" w:rsidRPr="001B61A4">
          <w:rPr>
            <w:rFonts w:ascii="Times New Roman" w:hAnsi="Times New Roman" w:cs="Times New Roman"/>
            <w:color w:val="000000"/>
          </w:rPr>
          <w:t xml:space="preserve">Clark M A, Domingo N G </w:t>
        </w:r>
        <w:proofErr w:type="spellStart"/>
        <w:r w:rsidR="00E34FC3" w:rsidRPr="001B61A4">
          <w:rPr>
            <w:rFonts w:ascii="Times New Roman" w:hAnsi="Times New Roman" w:cs="Times New Roman"/>
            <w:color w:val="000000"/>
          </w:rPr>
          <w:t>G</w:t>
        </w:r>
        <w:proofErr w:type="spellEnd"/>
        <w:r w:rsidR="00E34FC3" w:rsidRPr="001B61A4">
          <w:rPr>
            <w:rFonts w:ascii="Times New Roman" w:hAnsi="Times New Roman" w:cs="Times New Roman"/>
            <w:color w:val="000000"/>
          </w:rPr>
          <w:t xml:space="preserve">, Colgan K, </w:t>
        </w:r>
        <w:proofErr w:type="spellStart"/>
        <w:r w:rsidR="00E34FC3" w:rsidRPr="001B61A4">
          <w:rPr>
            <w:rFonts w:ascii="Times New Roman" w:hAnsi="Times New Roman" w:cs="Times New Roman"/>
            <w:color w:val="000000"/>
          </w:rPr>
          <w:t>Thakrar</w:t>
        </w:r>
        <w:proofErr w:type="spellEnd"/>
        <w:r w:rsidR="00E34FC3" w:rsidRPr="001B61A4">
          <w:rPr>
            <w:rFonts w:ascii="Times New Roman" w:hAnsi="Times New Roman" w:cs="Times New Roman"/>
            <w:color w:val="000000"/>
          </w:rPr>
          <w:t xml:space="preserve"> S K, Tilman D, Lynch J, Azevedo I L and Hill J D 2020 Global food system emissions could preclude achieving the 1.5° and 2°C climate change targets </w:t>
        </w:r>
      </w:hyperlink>
      <w:hyperlink r:id="rId276">
        <w:r w:rsidR="00E34FC3" w:rsidRPr="001B61A4">
          <w:rPr>
            <w:rFonts w:ascii="Times New Roman" w:hAnsi="Times New Roman" w:cs="Times New Roman"/>
            <w:i/>
            <w:color w:val="000000"/>
          </w:rPr>
          <w:t>Science</w:t>
        </w:r>
      </w:hyperlink>
      <w:hyperlink r:id="rId277">
        <w:r w:rsidR="00E34FC3" w:rsidRPr="001B61A4">
          <w:rPr>
            <w:rFonts w:ascii="Times New Roman" w:hAnsi="Times New Roman" w:cs="Times New Roman"/>
            <w:color w:val="000000"/>
          </w:rPr>
          <w:t xml:space="preserve"> </w:t>
        </w:r>
      </w:hyperlink>
      <w:hyperlink r:id="rId278">
        <w:r w:rsidR="00E34FC3" w:rsidRPr="001B61A4">
          <w:rPr>
            <w:rFonts w:ascii="Times New Roman" w:hAnsi="Times New Roman" w:cs="Times New Roman"/>
            <w:b/>
            <w:color w:val="000000"/>
          </w:rPr>
          <w:t>370</w:t>
        </w:r>
      </w:hyperlink>
      <w:hyperlink r:id="rId279">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0">
        <w:r w:rsidR="00E34FC3" w:rsidRPr="001B61A4">
          <w:rPr>
            <w:rFonts w:ascii="Times New Roman" w:hAnsi="Times New Roman" w:cs="Times New Roman"/>
            <w:color w:val="000000"/>
          </w:rPr>
          <w:t xml:space="preserve">Clark M,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Rayner M, Scarborough P, Hill J, Tilman D, </w:t>
        </w:r>
        <w:proofErr w:type="spellStart"/>
        <w:r w:rsidR="00E34FC3" w:rsidRPr="001B61A4">
          <w:rPr>
            <w:rFonts w:ascii="Times New Roman" w:hAnsi="Times New Roman" w:cs="Times New Roman"/>
            <w:color w:val="000000"/>
          </w:rPr>
          <w:t>Macdiarmid</w:t>
        </w:r>
        <w:proofErr w:type="spellEnd"/>
        <w:r w:rsidR="00E34FC3" w:rsidRPr="001B61A4">
          <w:rPr>
            <w:rFonts w:ascii="Times New Roman" w:hAnsi="Times New Roman" w:cs="Times New Roman"/>
            <w:color w:val="000000"/>
          </w:rPr>
          <w:t xml:space="preserve"> J I,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Bandy L and Harrington R A 2022 Estimating the environmental impacts of 57,000 food products </w:t>
        </w:r>
      </w:hyperlink>
      <w:hyperlink r:id="rId281">
        <w:r w:rsidR="00E34FC3" w:rsidRPr="001B61A4">
          <w:rPr>
            <w:rFonts w:ascii="Times New Roman" w:hAnsi="Times New Roman" w:cs="Times New Roman"/>
            <w:i/>
            <w:color w:val="000000"/>
          </w:rPr>
          <w:t>Proc. Natl. Acad. Sci. U. S. A.</w:t>
        </w:r>
      </w:hyperlink>
      <w:hyperlink r:id="rId282">
        <w:r w:rsidR="00E34FC3" w:rsidRPr="001B61A4">
          <w:rPr>
            <w:rFonts w:ascii="Times New Roman" w:hAnsi="Times New Roman" w:cs="Times New Roman"/>
            <w:color w:val="000000"/>
          </w:rPr>
          <w:t xml:space="preserve"> </w:t>
        </w:r>
      </w:hyperlink>
      <w:hyperlink r:id="rId283">
        <w:r w:rsidR="00E34FC3" w:rsidRPr="001B61A4">
          <w:rPr>
            <w:rFonts w:ascii="Times New Roman" w:hAnsi="Times New Roman" w:cs="Times New Roman"/>
            <w:b/>
            <w:color w:val="000000"/>
          </w:rPr>
          <w:t>119</w:t>
        </w:r>
      </w:hyperlink>
      <w:hyperlink r:id="rId284">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5">
        <w:r w:rsidR="00E34FC3" w:rsidRPr="001B61A4">
          <w:rPr>
            <w:rFonts w:ascii="Times New Roman" w:hAnsi="Times New Roman" w:cs="Times New Roman"/>
            <w:color w:val="000000"/>
          </w:rPr>
          <w:t xml:space="preserve">Clune S, Crossin E and </w:t>
        </w:r>
        <w:proofErr w:type="spellStart"/>
        <w:r w:rsidR="00E34FC3" w:rsidRPr="001B61A4">
          <w:rPr>
            <w:rFonts w:ascii="Times New Roman" w:hAnsi="Times New Roman" w:cs="Times New Roman"/>
            <w:color w:val="000000"/>
          </w:rPr>
          <w:t>Verghese</w:t>
        </w:r>
        <w:proofErr w:type="spellEnd"/>
        <w:r w:rsidR="00E34FC3" w:rsidRPr="001B61A4">
          <w:rPr>
            <w:rFonts w:ascii="Times New Roman" w:hAnsi="Times New Roman" w:cs="Times New Roman"/>
            <w:color w:val="000000"/>
          </w:rPr>
          <w:t xml:space="preserve"> K 2017 Systematic review of greenhouse gas emissions for different fresh food categories </w:t>
        </w:r>
      </w:hyperlink>
      <w:hyperlink r:id="rId286">
        <w:r w:rsidR="00E34FC3" w:rsidRPr="001B61A4">
          <w:rPr>
            <w:rFonts w:ascii="Times New Roman" w:hAnsi="Times New Roman" w:cs="Times New Roman"/>
            <w:i/>
            <w:color w:val="000000"/>
          </w:rPr>
          <w:t>J. Clean. Prod.</w:t>
        </w:r>
      </w:hyperlink>
      <w:hyperlink r:id="rId287">
        <w:r w:rsidR="00E34FC3" w:rsidRPr="001B61A4">
          <w:rPr>
            <w:rFonts w:ascii="Times New Roman" w:hAnsi="Times New Roman" w:cs="Times New Roman"/>
            <w:color w:val="000000"/>
          </w:rPr>
          <w:t xml:space="preserve"> </w:t>
        </w:r>
      </w:hyperlink>
      <w:hyperlink r:id="rId288">
        <w:r w:rsidR="00E34FC3" w:rsidRPr="001B61A4">
          <w:rPr>
            <w:rFonts w:ascii="Times New Roman" w:hAnsi="Times New Roman" w:cs="Times New Roman"/>
            <w:b/>
            <w:color w:val="000000"/>
          </w:rPr>
          <w:t>140</w:t>
        </w:r>
      </w:hyperlink>
      <w:hyperlink r:id="rId289">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0">
        <w:r w:rsidR="00E34FC3" w:rsidRPr="001B61A4">
          <w:rPr>
            <w:rFonts w:ascii="Times New Roman" w:hAnsi="Times New Roman" w:cs="Times New Roman"/>
            <w:color w:val="000000"/>
          </w:rPr>
          <w:t xml:space="preserve">Costello C,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Cisneros-Mata M Á, Free C M, Froehlich H E, Golden C D, Ishimura G, Maier J, Macadam-</w:t>
        </w:r>
        <w:proofErr w:type="spellStart"/>
        <w:r w:rsidR="00E34FC3" w:rsidRPr="001B61A4">
          <w:rPr>
            <w:rFonts w:ascii="Times New Roman" w:hAnsi="Times New Roman" w:cs="Times New Roman"/>
            <w:color w:val="000000"/>
          </w:rPr>
          <w:t>Somer</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Mangin</w:t>
        </w:r>
        <w:proofErr w:type="spellEnd"/>
        <w:r w:rsidR="00E34FC3" w:rsidRPr="001B61A4">
          <w:rPr>
            <w:rFonts w:ascii="Times New Roman" w:hAnsi="Times New Roman" w:cs="Times New Roman"/>
            <w:color w:val="000000"/>
          </w:rPr>
          <w:t xml:space="preserve"> T, Melnychuk M C, Miyahara M, de Moor C L, Naylor R, </w:t>
        </w:r>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Ojea</w:t>
        </w:r>
        <w:proofErr w:type="spellEnd"/>
        <w:r w:rsidR="00E34FC3" w:rsidRPr="001B61A4">
          <w:rPr>
            <w:rFonts w:ascii="Times New Roman" w:hAnsi="Times New Roman" w:cs="Times New Roman"/>
            <w:color w:val="000000"/>
          </w:rPr>
          <w:t xml:space="preserve"> E, O’Reilly E, Parma A M, Plantinga A J,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and Lubchenco J 2020 The future of food from the sea </w:t>
        </w:r>
      </w:hyperlink>
      <w:hyperlink r:id="rId291">
        <w:r w:rsidR="00E34FC3" w:rsidRPr="001B61A4">
          <w:rPr>
            <w:rFonts w:ascii="Times New Roman" w:hAnsi="Times New Roman" w:cs="Times New Roman"/>
            <w:i/>
            <w:color w:val="000000"/>
          </w:rPr>
          <w:t>Nature</w:t>
        </w:r>
      </w:hyperlink>
      <w:hyperlink r:id="rId292">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3">
        <w:r w:rsidR="00E34FC3" w:rsidRPr="001B61A4">
          <w:rPr>
            <w:rFonts w:ascii="Times New Roman" w:hAnsi="Times New Roman" w:cs="Times New Roman"/>
            <w:color w:val="000000"/>
          </w:rPr>
          <w:t xml:space="preserve">Costello C, </w:t>
        </w:r>
        <w:proofErr w:type="spellStart"/>
        <w:r w:rsidR="00E34FC3" w:rsidRPr="001B61A4">
          <w:rPr>
            <w:rFonts w:ascii="Times New Roman" w:hAnsi="Times New Roman" w:cs="Times New Roman"/>
            <w:color w:val="000000"/>
          </w:rPr>
          <w:t>Ovando</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Clavelle</w:t>
        </w:r>
        <w:proofErr w:type="spellEnd"/>
        <w:r w:rsidR="00E34FC3" w:rsidRPr="001B61A4">
          <w:rPr>
            <w:rFonts w:ascii="Times New Roman" w:hAnsi="Times New Roman" w:cs="Times New Roman"/>
            <w:color w:val="000000"/>
          </w:rPr>
          <w:t xml:space="preserve"> T, Strauss C K, </w:t>
        </w:r>
        <w:proofErr w:type="spellStart"/>
        <w:r w:rsidR="00E34FC3" w:rsidRPr="001B61A4">
          <w:rPr>
            <w:rFonts w:ascii="Times New Roman" w:hAnsi="Times New Roman" w:cs="Times New Roman"/>
            <w:color w:val="000000"/>
          </w:rPr>
          <w:t>Hilborn</w:t>
        </w:r>
        <w:proofErr w:type="spellEnd"/>
        <w:r w:rsidR="00E34FC3" w:rsidRPr="001B61A4">
          <w:rPr>
            <w:rFonts w:ascii="Times New Roman" w:hAnsi="Times New Roman" w:cs="Times New Roman"/>
            <w:color w:val="000000"/>
          </w:rPr>
          <w:t xml:space="preserve"> R, Melnychuk M C, Branch T A, Gaines S D, </w:t>
        </w:r>
        <w:proofErr w:type="spellStart"/>
        <w:r w:rsidR="00E34FC3" w:rsidRPr="001B61A4">
          <w:rPr>
            <w:rFonts w:ascii="Times New Roman" w:hAnsi="Times New Roman" w:cs="Times New Roman"/>
            <w:color w:val="000000"/>
          </w:rPr>
          <w:lastRenderedPageBreak/>
          <w:t>Szuwalski</w:t>
        </w:r>
        <w:proofErr w:type="spellEnd"/>
        <w:r w:rsidR="00E34FC3" w:rsidRPr="001B61A4">
          <w:rPr>
            <w:rFonts w:ascii="Times New Roman" w:hAnsi="Times New Roman" w:cs="Times New Roman"/>
            <w:color w:val="000000"/>
          </w:rPr>
          <w:t xml:space="preserve"> C S, Cabral R B, Rader D N and Leland A 2016 Global fishery prospects under contrasting management regimes </w:t>
        </w:r>
      </w:hyperlink>
      <w:hyperlink r:id="rId294">
        <w:r w:rsidR="00E34FC3" w:rsidRPr="001B61A4">
          <w:rPr>
            <w:rFonts w:ascii="Times New Roman" w:hAnsi="Times New Roman" w:cs="Times New Roman"/>
            <w:i/>
            <w:color w:val="000000"/>
          </w:rPr>
          <w:t>Proc. Natl. Acad. Sci. U. S. A.</w:t>
        </w:r>
      </w:hyperlink>
      <w:hyperlink r:id="rId295">
        <w:r w:rsidR="00E34FC3" w:rsidRPr="001B61A4">
          <w:rPr>
            <w:rFonts w:ascii="Times New Roman" w:hAnsi="Times New Roman" w:cs="Times New Roman"/>
            <w:color w:val="000000"/>
          </w:rPr>
          <w:t xml:space="preserve"> </w:t>
        </w:r>
      </w:hyperlink>
      <w:hyperlink r:id="rId296">
        <w:r w:rsidR="00E34FC3" w:rsidRPr="001B61A4">
          <w:rPr>
            <w:rFonts w:ascii="Times New Roman" w:hAnsi="Times New Roman" w:cs="Times New Roman"/>
            <w:b/>
            <w:color w:val="000000"/>
          </w:rPr>
          <w:t>113</w:t>
        </w:r>
      </w:hyperlink>
      <w:hyperlink r:id="rId297">
        <w:r w:rsidR="00E34FC3" w:rsidRPr="001B61A4">
          <w:rPr>
            <w:rFonts w:ascii="Times New Roman" w:hAnsi="Times New Roman" w:cs="Times New Roman"/>
            <w:color w:val="000000"/>
          </w:rPr>
          <w:t xml:space="preserve"> 5125–9</w:t>
        </w:r>
      </w:hyperlink>
    </w:p>
    <w:p w14:paraId="2E7176C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8">
        <w:proofErr w:type="spellStart"/>
        <w:r w:rsidR="00E34FC3" w:rsidRPr="001B61A4">
          <w:rPr>
            <w:rFonts w:ascii="Times New Roman" w:hAnsi="Times New Roman" w:cs="Times New Roman"/>
            <w:color w:val="000000"/>
          </w:rPr>
          <w:t>Crippa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Solazzo</w:t>
        </w:r>
        <w:proofErr w:type="spellEnd"/>
        <w:r w:rsidR="00E34FC3" w:rsidRPr="001B61A4">
          <w:rPr>
            <w:rFonts w:ascii="Times New Roman" w:hAnsi="Times New Roman" w:cs="Times New Roman"/>
            <w:color w:val="000000"/>
          </w:rPr>
          <w:t xml:space="preserve"> E, </w:t>
        </w:r>
        <w:proofErr w:type="spellStart"/>
        <w:r w:rsidR="00E34FC3" w:rsidRPr="001B61A4">
          <w:rPr>
            <w:rFonts w:ascii="Times New Roman" w:hAnsi="Times New Roman" w:cs="Times New Roman"/>
            <w:color w:val="000000"/>
          </w:rPr>
          <w:t>Guizzardi</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Monforti-Ferrario</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and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2021 Food systems are responsible for a third of global anthropogenic GHG emissions </w:t>
        </w:r>
      </w:hyperlink>
      <w:hyperlink r:id="rId299">
        <w:r w:rsidR="00E34FC3" w:rsidRPr="001B61A4">
          <w:rPr>
            <w:rFonts w:ascii="Times New Roman" w:hAnsi="Times New Roman" w:cs="Times New Roman"/>
            <w:i/>
            <w:color w:val="000000"/>
          </w:rPr>
          <w:t>Nature Food</w:t>
        </w:r>
      </w:hyperlink>
      <w:hyperlink r:id="rId300">
        <w:r w:rsidR="00E34FC3" w:rsidRPr="001B61A4">
          <w:rPr>
            <w:rFonts w:ascii="Times New Roman" w:hAnsi="Times New Roman" w:cs="Times New Roman"/>
            <w:color w:val="000000"/>
          </w:rPr>
          <w:t xml:space="preserve"> </w:t>
        </w:r>
      </w:hyperlink>
      <w:hyperlink r:id="rId301">
        <w:r w:rsidR="00E34FC3" w:rsidRPr="001B61A4">
          <w:rPr>
            <w:rFonts w:ascii="Times New Roman" w:hAnsi="Times New Roman" w:cs="Times New Roman"/>
            <w:b/>
            <w:color w:val="000000"/>
          </w:rPr>
          <w:t>2</w:t>
        </w:r>
      </w:hyperlink>
      <w:hyperlink r:id="rId302">
        <w:r w:rsidR="00E34FC3" w:rsidRPr="001B61A4">
          <w:rPr>
            <w:rFonts w:ascii="Times New Roman" w:hAnsi="Times New Roman" w:cs="Times New Roman"/>
            <w:color w:val="000000"/>
          </w:rPr>
          <w:t xml:space="preserve"> 198–209</w:t>
        </w:r>
      </w:hyperlink>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3">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304">
        <w:r w:rsidR="00E34FC3" w:rsidRPr="001B61A4">
          <w:rPr>
            <w:rFonts w:ascii="Times New Roman" w:hAnsi="Times New Roman" w:cs="Times New Roman"/>
            <w:i/>
            <w:color w:val="000000"/>
          </w:rPr>
          <w:t xml:space="preserve">Front </w:t>
        </w:r>
        <w:proofErr w:type="spellStart"/>
        <w:r w:rsidR="00E34FC3" w:rsidRPr="001B61A4">
          <w:rPr>
            <w:rFonts w:ascii="Times New Roman" w:hAnsi="Times New Roman" w:cs="Times New Roman"/>
            <w:i/>
            <w:color w:val="000000"/>
          </w:rPr>
          <w:t>Nutr</w:t>
        </w:r>
        <w:proofErr w:type="spellEnd"/>
      </w:hyperlink>
      <w:hyperlink r:id="rId305">
        <w:r w:rsidR="00E34FC3" w:rsidRPr="001B61A4">
          <w:rPr>
            <w:rFonts w:ascii="Times New Roman" w:hAnsi="Times New Roman" w:cs="Times New Roman"/>
            <w:color w:val="000000"/>
          </w:rPr>
          <w:t xml:space="preserve"> </w:t>
        </w:r>
      </w:hyperlink>
      <w:hyperlink r:id="rId306">
        <w:r w:rsidR="00E34FC3" w:rsidRPr="001B61A4">
          <w:rPr>
            <w:rFonts w:ascii="Times New Roman" w:hAnsi="Times New Roman" w:cs="Times New Roman"/>
            <w:b/>
            <w:color w:val="000000"/>
          </w:rPr>
          <w:t>5</w:t>
        </w:r>
      </w:hyperlink>
      <w:hyperlink r:id="rId307">
        <w:r w:rsidR="00E34FC3" w:rsidRPr="001B61A4">
          <w:rPr>
            <w:rFonts w:ascii="Times New Roman" w:hAnsi="Times New Roman" w:cs="Times New Roman"/>
            <w:color w:val="000000"/>
          </w:rPr>
          <w:t xml:space="preserve"> 55</w:t>
        </w:r>
      </w:hyperlink>
    </w:p>
    <w:p w14:paraId="763386B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8">
        <w:proofErr w:type="spellStart"/>
        <w:r w:rsidR="00E34FC3" w:rsidRPr="001B61A4">
          <w:rPr>
            <w:rFonts w:ascii="Times New Roman" w:hAnsi="Times New Roman" w:cs="Times New Roman"/>
            <w:color w:val="000000"/>
          </w:rPr>
          <w:t>Drewnowski</w:t>
        </w:r>
        <w:proofErr w:type="spellEnd"/>
        <w:r w:rsidR="00E34FC3" w:rsidRPr="001B61A4">
          <w:rPr>
            <w:rFonts w:ascii="Times New Roman" w:hAnsi="Times New Roman" w:cs="Times New Roman"/>
            <w:color w:val="000000"/>
          </w:rPr>
          <w:t xml:space="preserve"> A, Rehm C D, Martin A, Verger E O, </w:t>
        </w:r>
        <w:proofErr w:type="spellStart"/>
        <w:r w:rsidR="00E34FC3" w:rsidRPr="001B61A4">
          <w:rPr>
            <w:rFonts w:ascii="Times New Roman" w:hAnsi="Times New Roman" w:cs="Times New Roman"/>
            <w:color w:val="000000"/>
          </w:rPr>
          <w:t>Voinnesson</w:t>
        </w:r>
        <w:proofErr w:type="spellEnd"/>
        <w:r w:rsidR="00E34FC3" w:rsidRPr="001B61A4">
          <w:rPr>
            <w:rFonts w:ascii="Times New Roman" w:hAnsi="Times New Roman" w:cs="Times New Roman"/>
            <w:color w:val="000000"/>
          </w:rPr>
          <w:t xml:space="preserve"> M and Imbert P 2015 Energy and nutrient density of foods in relation to their carbon footprint </w:t>
        </w:r>
      </w:hyperlink>
      <w:hyperlink r:id="rId309">
        <w:r w:rsidR="00E34FC3" w:rsidRPr="001B61A4">
          <w:rPr>
            <w:rFonts w:ascii="Times New Roman" w:hAnsi="Times New Roman" w:cs="Times New Roman"/>
            <w:i/>
            <w:color w:val="000000"/>
          </w:rPr>
          <w:t xml:space="preserve">Am. J. Clin.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10">
        <w:r w:rsidR="00E34FC3" w:rsidRPr="001B61A4">
          <w:rPr>
            <w:rFonts w:ascii="Times New Roman" w:hAnsi="Times New Roman" w:cs="Times New Roman"/>
            <w:color w:val="000000"/>
          </w:rPr>
          <w:t xml:space="preserve"> </w:t>
        </w:r>
      </w:hyperlink>
      <w:hyperlink r:id="rId311">
        <w:r w:rsidR="00E34FC3" w:rsidRPr="001B61A4">
          <w:rPr>
            <w:rFonts w:ascii="Times New Roman" w:hAnsi="Times New Roman" w:cs="Times New Roman"/>
            <w:b/>
            <w:color w:val="000000"/>
          </w:rPr>
          <w:t>101</w:t>
        </w:r>
      </w:hyperlink>
      <w:hyperlink r:id="rId312">
        <w:r w:rsidR="00E34FC3" w:rsidRPr="001B61A4">
          <w:rPr>
            <w:rFonts w:ascii="Times New Roman" w:hAnsi="Times New Roman" w:cs="Times New Roman"/>
            <w:color w:val="000000"/>
          </w:rPr>
          <w:t xml:space="preserve"> 184–91</w:t>
        </w:r>
      </w:hyperlink>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3">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4">
        <w:r w:rsidR="00E34FC3" w:rsidRPr="001B61A4">
          <w:rPr>
            <w:rFonts w:ascii="Times New Roman" w:hAnsi="Times New Roman" w:cs="Times New Roman"/>
            <w:color w:val="000000"/>
          </w:rPr>
          <w:t xml:space="preserve">FAO/WHO Expert Consultation on Human Vitamin and Mineral Requirements 2004 </w:t>
        </w:r>
      </w:hyperlink>
      <w:hyperlink r:id="rId315">
        <w:r w:rsidR="00E34FC3" w:rsidRPr="001B61A4">
          <w:rPr>
            <w:rFonts w:ascii="Times New Roman" w:hAnsi="Times New Roman" w:cs="Times New Roman"/>
            <w:i/>
            <w:color w:val="000000"/>
          </w:rPr>
          <w:t>Vitamin and Mineral Requirements in Human Nutrition</w:t>
        </w:r>
      </w:hyperlink>
      <w:hyperlink r:id="rId316">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7">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18">
        <w:r w:rsidR="00E34FC3" w:rsidRPr="001B61A4">
          <w:rPr>
            <w:rFonts w:ascii="Times New Roman" w:hAnsi="Times New Roman" w:cs="Times New Roman"/>
            <w:i/>
            <w:color w:val="000000"/>
          </w:rPr>
          <w:t>Food and Foodways</w:t>
        </w:r>
      </w:hyperlink>
      <w:hyperlink r:id="rId319">
        <w:r w:rsidR="00E34FC3" w:rsidRPr="001B61A4">
          <w:rPr>
            <w:rFonts w:ascii="Times New Roman" w:hAnsi="Times New Roman" w:cs="Times New Roman"/>
            <w:color w:val="000000"/>
          </w:rPr>
          <w:t xml:space="preserve"> </w:t>
        </w:r>
      </w:hyperlink>
      <w:hyperlink r:id="rId320">
        <w:r w:rsidR="00E34FC3" w:rsidRPr="001B61A4">
          <w:rPr>
            <w:rFonts w:ascii="Times New Roman" w:hAnsi="Times New Roman" w:cs="Times New Roman"/>
            <w:b/>
            <w:color w:val="000000"/>
          </w:rPr>
          <w:t>7</w:t>
        </w:r>
      </w:hyperlink>
      <w:hyperlink r:id="rId321">
        <w:r w:rsidR="00E34FC3"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2">
        <w:r w:rsidR="00E34FC3" w:rsidRPr="001B61A4">
          <w:rPr>
            <w:rFonts w:ascii="Times New Roman" w:hAnsi="Times New Roman" w:cs="Times New Roman"/>
            <w:color w:val="000000"/>
          </w:rPr>
          <w:t xml:space="preserve">Froese R and Pauly D 2021 </w:t>
        </w:r>
        <w:proofErr w:type="spellStart"/>
        <w:r w:rsidR="00E34FC3" w:rsidRPr="001B61A4">
          <w:rPr>
            <w:rFonts w:ascii="Times New Roman" w:hAnsi="Times New Roman" w:cs="Times New Roman"/>
            <w:color w:val="000000"/>
          </w:rPr>
          <w:t>FishBase</w:t>
        </w:r>
        <w:proofErr w:type="spellEnd"/>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3">
        <w:r w:rsidR="00E34FC3" w:rsidRPr="001B61A4">
          <w:rPr>
            <w:rFonts w:ascii="Times New Roman" w:hAnsi="Times New Roman" w:cs="Times New Roman"/>
            <w:color w:val="000000"/>
          </w:rPr>
          <w:t xml:space="preserve">Garrett A and </w:t>
        </w:r>
        <w:proofErr w:type="spellStart"/>
        <w:r w:rsidR="00E34FC3" w:rsidRPr="001B61A4">
          <w:rPr>
            <w:rFonts w:ascii="Times New Roman" w:hAnsi="Times New Roman" w:cs="Times New Roman"/>
            <w:color w:val="000000"/>
          </w:rPr>
          <w:t>Caveen</w:t>
        </w:r>
        <w:proofErr w:type="spellEnd"/>
        <w:r w:rsidR="00E34FC3" w:rsidRPr="001B61A4">
          <w:rPr>
            <w:rFonts w:ascii="Times New Roman" w:hAnsi="Times New Roman" w:cs="Times New Roman"/>
            <w:color w:val="000000"/>
          </w:rPr>
          <w:t xml:space="preserve"> A 2018 </w:t>
        </w:r>
      </w:hyperlink>
      <w:hyperlink r:id="rId324">
        <w:r w:rsidR="00E34FC3" w:rsidRPr="001B61A4">
          <w:rPr>
            <w:rFonts w:ascii="Times New Roman" w:hAnsi="Times New Roman" w:cs="Times New Roman"/>
            <w:i/>
            <w:color w:val="000000"/>
          </w:rPr>
          <w:t xml:space="preserve">UK seafood supply base to 2030: An initial review of developments, implications and practical responses from industry and </w:t>
        </w:r>
        <w:proofErr w:type="spellStart"/>
        <w:r w:rsidR="00E34FC3" w:rsidRPr="001B61A4">
          <w:rPr>
            <w:rFonts w:ascii="Times New Roman" w:hAnsi="Times New Roman" w:cs="Times New Roman"/>
            <w:i/>
            <w:color w:val="000000"/>
          </w:rPr>
          <w:t>Seafish</w:t>
        </w:r>
        <w:proofErr w:type="spellEnd"/>
      </w:hyperlink>
      <w:hyperlink r:id="rId325">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6">
        <w:r w:rsidR="00E34FC3" w:rsidRPr="001B61A4">
          <w:rPr>
            <w:rFonts w:ascii="Times New Roman" w:hAnsi="Times New Roman" w:cs="Times New Roman"/>
            <w:color w:val="000000"/>
          </w:rPr>
          <w:t xml:space="preserve">Gephart J A, </w:t>
        </w:r>
        <w:proofErr w:type="spellStart"/>
        <w:r w:rsidR="00E34FC3" w:rsidRPr="001B61A4">
          <w:rPr>
            <w:rFonts w:ascii="Times New Roman" w:hAnsi="Times New Roman" w:cs="Times New Roman"/>
            <w:color w:val="000000"/>
          </w:rPr>
          <w:t>Henriksson</w:t>
        </w:r>
        <w:proofErr w:type="spellEnd"/>
        <w:r w:rsidR="00E34FC3" w:rsidRPr="001B61A4">
          <w:rPr>
            <w:rFonts w:ascii="Times New Roman" w:hAnsi="Times New Roman" w:cs="Times New Roman"/>
            <w:color w:val="000000"/>
          </w:rPr>
          <w:t xml:space="preserve"> P J G, Parker R W R,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Gorospe K D, Bergman K, </w:t>
        </w:r>
        <w:proofErr w:type="spellStart"/>
        <w:r w:rsidR="00E34FC3" w:rsidRPr="001B61A4">
          <w:rPr>
            <w:rFonts w:ascii="Times New Roman" w:hAnsi="Times New Roman" w:cs="Times New Roman"/>
            <w:color w:val="000000"/>
          </w:rPr>
          <w:t>Eshel</w:t>
        </w:r>
        <w:proofErr w:type="spellEnd"/>
        <w:r w:rsidR="00E34FC3" w:rsidRPr="001B61A4">
          <w:rPr>
            <w:rFonts w:ascii="Times New Roman" w:hAnsi="Times New Roman" w:cs="Times New Roman"/>
            <w:color w:val="000000"/>
          </w:rPr>
          <w:t xml:space="preserve"> G, Golden C D, Halpern B S,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Jonell M, </w:t>
        </w:r>
        <w:proofErr w:type="spellStart"/>
        <w:r w:rsidR="00E34FC3" w:rsidRPr="001B61A4">
          <w:rPr>
            <w:rFonts w:ascii="Times New Roman" w:hAnsi="Times New Roman" w:cs="Times New Roman"/>
            <w:color w:val="000000"/>
          </w:rPr>
          <w:t>Metian</w:t>
        </w:r>
        <w:proofErr w:type="spellEnd"/>
        <w:r w:rsidR="00E34FC3" w:rsidRPr="001B61A4">
          <w:rPr>
            <w:rFonts w:ascii="Times New Roman" w:hAnsi="Times New Roman" w:cs="Times New Roman"/>
            <w:color w:val="000000"/>
          </w:rPr>
          <w:t xml:space="preserve"> M, Mifflin K, Newton R,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Zhang W, Ziegler F and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2021 Environmental performance of blue foods </w:t>
        </w:r>
      </w:hyperlink>
      <w:hyperlink r:id="rId327">
        <w:r w:rsidR="00E34FC3" w:rsidRPr="001B61A4">
          <w:rPr>
            <w:rFonts w:ascii="Times New Roman" w:hAnsi="Times New Roman" w:cs="Times New Roman"/>
            <w:i/>
            <w:color w:val="000000"/>
          </w:rPr>
          <w:t>Nature</w:t>
        </w:r>
      </w:hyperlink>
      <w:hyperlink r:id="rId328">
        <w:r w:rsidR="00E34FC3" w:rsidRPr="001B61A4">
          <w:rPr>
            <w:rFonts w:ascii="Times New Roman" w:hAnsi="Times New Roman" w:cs="Times New Roman"/>
            <w:color w:val="000000"/>
          </w:rPr>
          <w:t xml:space="preserve"> </w:t>
        </w:r>
      </w:hyperlink>
      <w:hyperlink r:id="rId329">
        <w:r w:rsidR="00E34FC3" w:rsidRPr="001B61A4">
          <w:rPr>
            <w:rFonts w:ascii="Times New Roman" w:hAnsi="Times New Roman" w:cs="Times New Roman"/>
            <w:b/>
            <w:color w:val="000000"/>
          </w:rPr>
          <w:t>597</w:t>
        </w:r>
      </w:hyperlink>
      <w:hyperlink r:id="rId330">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1">
        <w:r w:rsidR="00E34FC3" w:rsidRPr="001B61A4">
          <w:rPr>
            <w:rFonts w:ascii="Times New Roman" w:hAnsi="Times New Roman" w:cs="Times New Roman"/>
            <w:color w:val="000000"/>
          </w:rPr>
          <w:t xml:space="preserve">Gephart J A and Pace M L 2015 Structure and evolution of the global seafood trade network </w:t>
        </w:r>
      </w:hyperlink>
      <w:hyperlink r:id="rId332">
        <w:r w:rsidR="00E34FC3" w:rsidRPr="001B61A4">
          <w:rPr>
            <w:rFonts w:ascii="Times New Roman" w:hAnsi="Times New Roman" w:cs="Times New Roman"/>
            <w:i/>
            <w:color w:val="000000"/>
          </w:rPr>
          <w:t>Environ. Res. Lett.</w:t>
        </w:r>
      </w:hyperlink>
      <w:hyperlink r:id="rId333">
        <w:r w:rsidR="00E34FC3" w:rsidRPr="001B61A4">
          <w:rPr>
            <w:rFonts w:ascii="Times New Roman" w:hAnsi="Times New Roman" w:cs="Times New Roman"/>
            <w:color w:val="000000"/>
          </w:rPr>
          <w:t xml:space="preserve"> </w:t>
        </w:r>
      </w:hyperlink>
      <w:hyperlink r:id="rId334">
        <w:r w:rsidR="00E34FC3" w:rsidRPr="001B61A4">
          <w:rPr>
            <w:rFonts w:ascii="Times New Roman" w:hAnsi="Times New Roman" w:cs="Times New Roman"/>
            <w:b/>
            <w:color w:val="000000"/>
          </w:rPr>
          <w:t>10</w:t>
        </w:r>
      </w:hyperlink>
      <w:hyperlink r:id="rId335">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6">
        <w:r w:rsidR="00E34FC3" w:rsidRPr="001B61A4">
          <w:rPr>
            <w:rFonts w:ascii="Times New Roman" w:hAnsi="Times New Roman" w:cs="Times New Roman"/>
            <w:color w:val="000000"/>
          </w:rPr>
          <w:t xml:space="preserve">Gibson S and </w:t>
        </w:r>
        <w:proofErr w:type="spellStart"/>
        <w:r w:rsidR="00E34FC3" w:rsidRPr="001B61A4">
          <w:rPr>
            <w:rFonts w:ascii="Times New Roman" w:hAnsi="Times New Roman" w:cs="Times New Roman"/>
            <w:color w:val="000000"/>
          </w:rPr>
          <w:t>Sidnell</w:t>
        </w:r>
        <w:proofErr w:type="spellEnd"/>
        <w:r w:rsidR="00E34FC3" w:rsidRPr="001B61A4">
          <w:rPr>
            <w:rFonts w:ascii="Times New Roman" w:hAnsi="Times New Roman" w:cs="Times New Roman"/>
            <w:color w:val="000000"/>
          </w:rPr>
          <w:t xml:space="preserve"> A 2014 Nutrient adequacy and imbalance among young children aged 1-3 years in the UK </w:t>
        </w:r>
      </w:hyperlink>
      <w:hyperlink r:id="rId337">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Bull.</w:t>
        </w:r>
      </w:hyperlink>
      <w:hyperlink r:id="rId338">
        <w:r w:rsidR="00E34FC3" w:rsidRPr="001B61A4">
          <w:rPr>
            <w:rFonts w:ascii="Times New Roman" w:hAnsi="Times New Roman" w:cs="Times New Roman"/>
            <w:color w:val="000000"/>
          </w:rPr>
          <w:t xml:space="preserve"> </w:t>
        </w:r>
      </w:hyperlink>
      <w:hyperlink r:id="rId339">
        <w:r w:rsidR="00E34FC3" w:rsidRPr="001B61A4">
          <w:rPr>
            <w:rFonts w:ascii="Times New Roman" w:hAnsi="Times New Roman" w:cs="Times New Roman"/>
            <w:b/>
            <w:color w:val="000000"/>
          </w:rPr>
          <w:t>39</w:t>
        </w:r>
      </w:hyperlink>
      <w:hyperlink r:id="rId340">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1">
        <w:r w:rsidR="00E34FC3" w:rsidRPr="001B61A4">
          <w:rPr>
            <w:rFonts w:ascii="Times New Roman" w:hAnsi="Times New Roman" w:cs="Times New Roman"/>
            <w:color w:val="000000"/>
          </w:rPr>
          <w:t xml:space="preserve">Golden C D, Koehn J Z,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Passarelli</w:t>
        </w:r>
        <w:proofErr w:type="spellEnd"/>
        <w:r w:rsidR="00E34FC3" w:rsidRPr="001B61A4">
          <w:rPr>
            <w:rFonts w:ascii="Times New Roman" w:hAnsi="Times New Roman" w:cs="Times New Roman"/>
            <w:color w:val="000000"/>
          </w:rPr>
          <w:t xml:space="preserve"> S, Free C M, Viana D F, Matthey H, </w:t>
        </w:r>
        <w:proofErr w:type="spellStart"/>
        <w:r w:rsidR="00E34FC3" w:rsidRPr="001B61A4">
          <w:rPr>
            <w:rFonts w:ascii="Times New Roman" w:hAnsi="Times New Roman" w:cs="Times New Roman"/>
            <w:color w:val="000000"/>
          </w:rPr>
          <w:t>Eurich</w:t>
        </w:r>
        <w:proofErr w:type="spellEnd"/>
        <w:r w:rsidR="00E34FC3" w:rsidRPr="001B61A4">
          <w:rPr>
            <w:rFonts w:ascii="Times New Roman" w:hAnsi="Times New Roman" w:cs="Times New Roman"/>
            <w:color w:val="000000"/>
          </w:rPr>
          <w:t xml:space="preserve"> J G, Gephart J A, </w:t>
        </w:r>
        <w:proofErr w:type="spellStart"/>
        <w:r w:rsidR="00E34FC3" w:rsidRPr="001B61A4">
          <w:rPr>
            <w:rFonts w:ascii="Times New Roman" w:hAnsi="Times New Roman" w:cs="Times New Roman"/>
            <w:color w:val="000000"/>
          </w:rPr>
          <w:t>Fluet</w:t>
        </w:r>
        <w:proofErr w:type="spellEnd"/>
        <w:r w:rsidR="00E34FC3" w:rsidRPr="001B61A4">
          <w:rPr>
            <w:rFonts w:ascii="Times New Roman" w:hAnsi="Times New Roman" w:cs="Times New Roman"/>
            <w:color w:val="000000"/>
          </w:rPr>
          <w:t xml:space="preserve">-Chouinard E, </w:t>
        </w:r>
        <w:proofErr w:type="spellStart"/>
        <w:r w:rsidR="00E34FC3" w:rsidRPr="001B61A4">
          <w:rPr>
            <w:rFonts w:ascii="Times New Roman" w:hAnsi="Times New Roman" w:cs="Times New Roman"/>
            <w:color w:val="000000"/>
          </w:rPr>
          <w:t>Nyboer</w:t>
        </w:r>
        <w:proofErr w:type="spellEnd"/>
        <w:r w:rsidR="00E34FC3" w:rsidRPr="001B61A4">
          <w:rPr>
            <w:rFonts w:ascii="Times New Roman" w:hAnsi="Times New Roman" w:cs="Times New Roman"/>
            <w:color w:val="000000"/>
          </w:rPr>
          <w:t xml:space="preserve"> E A, Lynch A J, </w:t>
        </w:r>
        <w:proofErr w:type="spellStart"/>
        <w:r w:rsidR="00E34FC3" w:rsidRPr="001B61A4">
          <w:rPr>
            <w:rFonts w:ascii="Times New Roman" w:hAnsi="Times New Roman" w:cs="Times New Roman"/>
            <w:color w:val="000000"/>
          </w:rPr>
          <w:t>Kjellevold</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Bromage</w:t>
        </w:r>
        <w:proofErr w:type="spellEnd"/>
        <w:r w:rsidR="00E34FC3" w:rsidRPr="001B61A4">
          <w:rPr>
            <w:rFonts w:ascii="Times New Roman" w:hAnsi="Times New Roman" w:cs="Times New Roman"/>
            <w:color w:val="000000"/>
          </w:rPr>
          <w:t xml:space="preserve"> S, Charlebois P,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Vannuccini</w:t>
        </w:r>
        <w:proofErr w:type="spellEnd"/>
        <w:r w:rsidR="00E34FC3" w:rsidRPr="001B61A4">
          <w:rPr>
            <w:rFonts w:ascii="Times New Roman" w:hAnsi="Times New Roman" w:cs="Times New Roman"/>
            <w:color w:val="000000"/>
          </w:rPr>
          <w:t xml:space="preserve"> S, Cao L, </w:t>
        </w:r>
        <w:proofErr w:type="spellStart"/>
        <w:r w:rsidR="00E34FC3" w:rsidRPr="001B61A4">
          <w:rPr>
            <w:rFonts w:ascii="Times New Roman" w:hAnsi="Times New Roman" w:cs="Times New Roman"/>
            <w:color w:val="000000"/>
          </w:rPr>
          <w:t>Kleisner</w:t>
        </w:r>
        <w:proofErr w:type="spellEnd"/>
        <w:r w:rsidR="00E34FC3" w:rsidRPr="001B61A4">
          <w:rPr>
            <w:rFonts w:ascii="Times New Roman" w:hAnsi="Times New Roman" w:cs="Times New Roman"/>
            <w:color w:val="000000"/>
          </w:rPr>
          <w:t xml:space="preserve"> K M, </w:t>
        </w:r>
        <w:proofErr w:type="spellStart"/>
        <w:r w:rsidR="00E34FC3" w:rsidRPr="001B61A4">
          <w:rPr>
            <w:rFonts w:ascii="Times New Roman" w:hAnsi="Times New Roman" w:cs="Times New Roman"/>
            <w:color w:val="000000"/>
          </w:rPr>
          <w:t>Rimm</w:t>
        </w:r>
        <w:proofErr w:type="spellEnd"/>
        <w:r w:rsidR="00E34FC3" w:rsidRPr="001B61A4">
          <w:rPr>
            <w:rFonts w:ascii="Times New Roman" w:hAnsi="Times New Roman" w:cs="Times New Roman"/>
            <w:color w:val="000000"/>
          </w:rPr>
          <w:t xml:space="preserve"> E B, </w:t>
        </w:r>
        <w:proofErr w:type="spellStart"/>
        <w:r w:rsidR="00E34FC3" w:rsidRPr="001B61A4">
          <w:rPr>
            <w:rFonts w:ascii="Times New Roman" w:hAnsi="Times New Roman" w:cs="Times New Roman"/>
            <w:color w:val="000000"/>
          </w:rPr>
          <w:t>Danaei</w:t>
        </w:r>
        <w:proofErr w:type="spellEnd"/>
        <w:r w:rsidR="00E34FC3" w:rsidRPr="001B61A4">
          <w:rPr>
            <w:rFonts w:ascii="Times New Roman" w:hAnsi="Times New Roman" w:cs="Times New Roman"/>
            <w:color w:val="000000"/>
          </w:rPr>
          <w:t xml:space="preserve"> G, </w:t>
        </w:r>
        <w:proofErr w:type="spellStart"/>
        <w:r w:rsidR="00E34FC3" w:rsidRPr="001B61A4">
          <w:rPr>
            <w:rFonts w:ascii="Times New Roman" w:hAnsi="Times New Roman" w:cs="Times New Roman"/>
            <w:color w:val="000000"/>
          </w:rPr>
          <w:t>DeSisto</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Kelahan</w:t>
        </w:r>
        <w:proofErr w:type="spellEnd"/>
        <w:r w:rsidR="00E34FC3" w:rsidRPr="001B61A4">
          <w:rPr>
            <w:rFonts w:ascii="Times New Roman" w:hAnsi="Times New Roman" w:cs="Times New Roman"/>
            <w:color w:val="000000"/>
          </w:rPr>
          <w:t xml:space="preserve"> H, Fiorella K J, Little D C, Allison E H,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2021 Aquatic foods to nourish nations </w:t>
        </w:r>
      </w:hyperlink>
      <w:hyperlink r:id="rId342">
        <w:r w:rsidR="00E34FC3" w:rsidRPr="001B61A4">
          <w:rPr>
            <w:rFonts w:ascii="Times New Roman" w:hAnsi="Times New Roman" w:cs="Times New Roman"/>
            <w:i/>
            <w:color w:val="000000"/>
          </w:rPr>
          <w:t>Nature</w:t>
        </w:r>
      </w:hyperlink>
      <w:hyperlink r:id="rId343">
        <w:r w:rsidR="00E34FC3" w:rsidRPr="001B61A4">
          <w:rPr>
            <w:rFonts w:ascii="Times New Roman" w:hAnsi="Times New Roman" w:cs="Times New Roman"/>
            <w:color w:val="000000"/>
          </w:rPr>
          <w:t xml:space="preserve"> </w:t>
        </w:r>
      </w:hyperlink>
      <w:hyperlink r:id="rId344">
        <w:r w:rsidR="00E34FC3" w:rsidRPr="001B61A4">
          <w:rPr>
            <w:rFonts w:ascii="Times New Roman" w:hAnsi="Times New Roman" w:cs="Times New Roman"/>
            <w:b/>
            <w:color w:val="000000"/>
          </w:rPr>
          <w:t>598</w:t>
        </w:r>
      </w:hyperlink>
      <w:hyperlink r:id="rId345">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6">
        <w:r w:rsidR="00E34FC3" w:rsidRPr="001B61A4">
          <w:rPr>
            <w:rFonts w:ascii="Times New Roman" w:hAnsi="Times New Roman" w:cs="Times New Roman"/>
            <w:color w:val="000000"/>
          </w:rPr>
          <w:t>Gutiérrez N L, Valencia S R, Branch T A, Agnew D J, Baum J K, Bianchi P L, Cornejo-</w:t>
        </w:r>
        <w:proofErr w:type="spellStart"/>
        <w:r w:rsidR="00E34FC3" w:rsidRPr="001B61A4">
          <w:rPr>
            <w:rFonts w:ascii="Times New Roman" w:hAnsi="Times New Roman" w:cs="Times New Roman"/>
            <w:color w:val="000000"/>
          </w:rPr>
          <w:t>Donoso</w:t>
        </w:r>
        <w:proofErr w:type="spellEnd"/>
        <w:r w:rsidR="00E34FC3" w:rsidRPr="001B61A4">
          <w:rPr>
            <w:rFonts w:ascii="Times New Roman" w:hAnsi="Times New Roman" w:cs="Times New Roman"/>
            <w:color w:val="000000"/>
          </w:rPr>
          <w:t xml:space="preserve"> J, Costello C, </w:t>
        </w:r>
        <w:proofErr w:type="spellStart"/>
        <w:r w:rsidR="00E34FC3" w:rsidRPr="001B61A4">
          <w:rPr>
            <w:rFonts w:ascii="Times New Roman" w:hAnsi="Times New Roman" w:cs="Times New Roman"/>
            <w:color w:val="000000"/>
          </w:rPr>
          <w:t>Defeo</w:t>
        </w:r>
        <w:proofErr w:type="spellEnd"/>
        <w:r w:rsidR="00E34FC3" w:rsidRPr="001B61A4">
          <w:rPr>
            <w:rFonts w:ascii="Times New Roman" w:hAnsi="Times New Roman" w:cs="Times New Roman"/>
            <w:color w:val="000000"/>
          </w:rPr>
          <w:t xml:space="preserve"> O, Essington T E, </w:t>
        </w:r>
        <w:proofErr w:type="spellStart"/>
        <w:r w:rsidR="00E34FC3" w:rsidRPr="001B61A4">
          <w:rPr>
            <w:rFonts w:ascii="Times New Roman" w:hAnsi="Times New Roman" w:cs="Times New Roman"/>
            <w:color w:val="000000"/>
          </w:rPr>
          <w:t>Hilborn</w:t>
        </w:r>
        <w:proofErr w:type="spellEnd"/>
        <w:r w:rsidR="00E34FC3" w:rsidRPr="001B61A4">
          <w:rPr>
            <w:rFonts w:ascii="Times New Roman" w:hAnsi="Times New Roman" w:cs="Times New Roman"/>
            <w:color w:val="000000"/>
          </w:rPr>
          <w:t xml:space="preserve"> R, </w:t>
        </w:r>
        <w:proofErr w:type="spellStart"/>
        <w:r w:rsidR="00E34FC3" w:rsidRPr="001B61A4">
          <w:rPr>
            <w:rFonts w:ascii="Times New Roman" w:hAnsi="Times New Roman" w:cs="Times New Roman"/>
            <w:color w:val="000000"/>
          </w:rPr>
          <w:t>Hoggarth</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Larsen A E, </w:t>
        </w:r>
        <w:proofErr w:type="spellStart"/>
        <w:r w:rsidR="00E34FC3" w:rsidRPr="001B61A4">
          <w:rPr>
            <w:rFonts w:ascii="Times New Roman" w:hAnsi="Times New Roman" w:cs="Times New Roman"/>
            <w:color w:val="000000"/>
          </w:rPr>
          <w:t>Ninnes</w:t>
        </w:r>
        <w:proofErr w:type="spellEnd"/>
        <w:r w:rsidR="00E34FC3" w:rsidRPr="001B61A4">
          <w:rPr>
            <w:rFonts w:ascii="Times New Roman" w:hAnsi="Times New Roman" w:cs="Times New Roman"/>
            <w:color w:val="000000"/>
          </w:rPr>
          <w:t xml:space="preserve"> C, Sainsbury K, Selden R L, </w:t>
        </w:r>
        <w:proofErr w:type="spellStart"/>
        <w:r w:rsidR="00E34FC3" w:rsidRPr="001B61A4">
          <w:rPr>
            <w:rFonts w:ascii="Times New Roman" w:hAnsi="Times New Roman" w:cs="Times New Roman"/>
            <w:color w:val="000000"/>
          </w:rPr>
          <w:t>Sistla</w:t>
        </w:r>
        <w:proofErr w:type="spellEnd"/>
        <w:r w:rsidR="00E34FC3" w:rsidRPr="001B61A4">
          <w:rPr>
            <w:rFonts w:ascii="Times New Roman" w:hAnsi="Times New Roman" w:cs="Times New Roman"/>
            <w:color w:val="000000"/>
          </w:rPr>
          <w:t xml:space="preserve"> S, Smith A D M, Stern-</w:t>
        </w:r>
        <w:proofErr w:type="spellStart"/>
        <w:r w:rsidR="00E34FC3" w:rsidRPr="001B61A4">
          <w:rPr>
            <w:rFonts w:ascii="Times New Roman" w:hAnsi="Times New Roman" w:cs="Times New Roman"/>
            <w:color w:val="000000"/>
          </w:rPr>
          <w:t>Pirlot</w:t>
        </w:r>
        <w:proofErr w:type="spellEnd"/>
        <w:r w:rsidR="00E34FC3" w:rsidRPr="001B61A4">
          <w:rPr>
            <w:rFonts w:ascii="Times New Roman" w:hAnsi="Times New Roman" w:cs="Times New Roman"/>
            <w:color w:val="000000"/>
          </w:rPr>
          <w:t xml:space="preserve"> A, Teck S J, Thorson J T and Williams N E 2012 Eco-label conveys reliable information on fish stock health to seafood consumers </w:t>
        </w:r>
      </w:hyperlink>
      <w:hyperlink r:id="rId347">
        <w:proofErr w:type="spellStart"/>
        <w:r w:rsidR="00E34FC3" w:rsidRPr="001B61A4">
          <w:rPr>
            <w:rFonts w:ascii="Times New Roman" w:hAnsi="Times New Roman" w:cs="Times New Roman"/>
            <w:i/>
            <w:color w:val="000000"/>
          </w:rPr>
          <w:t>PLoS</w:t>
        </w:r>
        <w:proofErr w:type="spellEnd"/>
        <w:r w:rsidR="00E34FC3" w:rsidRPr="001B61A4">
          <w:rPr>
            <w:rFonts w:ascii="Times New Roman" w:hAnsi="Times New Roman" w:cs="Times New Roman"/>
            <w:i/>
            <w:color w:val="000000"/>
          </w:rPr>
          <w:t xml:space="preserve"> One</w:t>
        </w:r>
      </w:hyperlink>
      <w:hyperlink r:id="rId348">
        <w:r w:rsidR="00E34FC3" w:rsidRPr="001B61A4">
          <w:rPr>
            <w:rFonts w:ascii="Times New Roman" w:hAnsi="Times New Roman" w:cs="Times New Roman"/>
            <w:color w:val="000000"/>
          </w:rPr>
          <w:t xml:space="preserve"> </w:t>
        </w:r>
      </w:hyperlink>
      <w:hyperlink r:id="rId349">
        <w:r w:rsidR="00E34FC3" w:rsidRPr="001B61A4">
          <w:rPr>
            <w:rFonts w:ascii="Times New Roman" w:hAnsi="Times New Roman" w:cs="Times New Roman"/>
            <w:b/>
            <w:color w:val="000000"/>
          </w:rPr>
          <w:t>7</w:t>
        </w:r>
      </w:hyperlink>
      <w:hyperlink r:id="rId350">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1">
        <w:r w:rsidR="00E34FC3" w:rsidRPr="001B61A4">
          <w:rPr>
            <w:rFonts w:ascii="Times New Roman" w:hAnsi="Times New Roman" w:cs="Times New Roman"/>
            <w:color w:val="000000"/>
          </w:rPr>
          <w:t xml:space="preserve">Haddad L, Hawkes C, Webb P, Thomas S, Beddington J, </w:t>
        </w:r>
        <w:proofErr w:type="spellStart"/>
        <w:r w:rsidR="00E34FC3" w:rsidRPr="001B61A4">
          <w:rPr>
            <w:rFonts w:ascii="Times New Roman" w:hAnsi="Times New Roman" w:cs="Times New Roman"/>
            <w:color w:val="000000"/>
          </w:rPr>
          <w:t>Waage</w:t>
        </w:r>
        <w:proofErr w:type="spellEnd"/>
        <w:r w:rsidR="00E34FC3" w:rsidRPr="001B61A4">
          <w:rPr>
            <w:rFonts w:ascii="Times New Roman" w:hAnsi="Times New Roman" w:cs="Times New Roman"/>
            <w:color w:val="000000"/>
          </w:rPr>
          <w:t xml:space="preserve"> J and Flynn D 2016 A new global research agenda for food </w:t>
        </w:r>
      </w:hyperlink>
      <w:hyperlink r:id="rId352">
        <w:r w:rsidR="00E34FC3" w:rsidRPr="001B61A4">
          <w:rPr>
            <w:rFonts w:ascii="Times New Roman" w:hAnsi="Times New Roman" w:cs="Times New Roman"/>
            <w:i/>
            <w:color w:val="000000"/>
          </w:rPr>
          <w:t>Nature</w:t>
        </w:r>
      </w:hyperlink>
      <w:hyperlink r:id="rId353">
        <w:r w:rsidR="00E34FC3" w:rsidRPr="001B61A4">
          <w:rPr>
            <w:rFonts w:ascii="Times New Roman" w:hAnsi="Times New Roman" w:cs="Times New Roman"/>
            <w:color w:val="000000"/>
          </w:rPr>
          <w:t xml:space="preserve"> </w:t>
        </w:r>
      </w:hyperlink>
      <w:hyperlink r:id="rId354">
        <w:r w:rsidR="00E34FC3" w:rsidRPr="001B61A4">
          <w:rPr>
            <w:rFonts w:ascii="Times New Roman" w:hAnsi="Times New Roman" w:cs="Times New Roman"/>
            <w:b/>
            <w:color w:val="000000"/>
          </w:rPr>
          <w:t>540</w:t>
        </w:r>
      </w:hyperlink>
      <w:hyperlink r:id="rId355">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ins w:id="259" w:author="Robinson, James (robins64)" w:date="2022-10-27T09:07:00Z"/>
          <w:rFonts w:ascii="Times New Roman" w:hAnsi="Times New Roman" w:cs="Times New Roman"/>
          <w:color w:val="000000"/>
        </w:rPr>
      </w:pPr>
      <w:hyperlink r:id="rId356">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57">
        <w:r w:rsidR="00E34FC3" w:rsidRPr="001B61A4">
          <w:rPr>
            <w:rFonts w:ascii="Times New Roman" w:hAnsi="Times New Roman" w:cs="Times New Roman"/>
            <w:i/>
            <w:color w:val="000000"/>
          </w:rPr>
          <w:t>J. Clean. Prod.</w:t>
        </w:r>
      </w:hyperlink>
      <w:hyperlink r:id="rId358">
        <w:r w:rsidR="00E34FC3" w:rsidRPr="001B61A4">
          <w:rPr>
            <w:rFonts w:ascii="Times New Roman" w:hAnsi="Times New Roman" w:cs="Times New Roman"/>
            <w:color w:val="000000"/>
          </w:rPr>
          <w:t xml:space="preserve"> Online: </w:t>
        </w:r>
      </w:hyperlink>
      <w:hyperlink r:id="rId359">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260" w:author="Robinson, James (robins64)" w:date="2022-10-27T09:08:00Z">
        <w:r w:rsidRPr="00101010">
          <w:rPr>
            <w:rFonts w:ascii="Times New Roman" w:hAnsi="Times New Roman" w:cs="Times New Roman"/>
            <w:color w:val="000000"/>
          </w:rPr>
          <w:t xml:space="preserve">Halpern B S, Frazier M, </w:t>
        </w:r>
        <w:proofErr w:type="spellStart"/>
        <w:r w:rsidRPr="00101010">
          <w:rPr>
            <w:rFonts w:ascii="Times New Roman" w:hAnsi="Times New Roman" w:cs="Times New Roman"/>
            <w:color w:val="000000"/>
          </w:rPr>
          <w:t>Verstaen</w:t>
        </w:r>
        <w:proofErr w:type="spellEnd"/>
        <w:r w:rsidRPr="00101010">
          <w:rPr>
            <w:rFonts w:ascii="Times New Roman" w:hAnsi="Times New Roman" w:cs="Times New Roman"/>
            <w:color w:val="000000"/>
          </w:rPr>
          <w:t xml:space="preserve"> J, Rayner P-E, Clawson G, Blanchard J L, Cottrell R S, Froehlich H E, Gephart J A, Jacobsen N S, </w:t>
        </w:r>
        <w:proofErr w:type="spellStart"/>
        <w:r w:rsidRPr="00101010">
          <w:rPr>
            <w:rFonts w:ascii="Times New Roman" w:hAnsi="Times New Roman" w:cs="Times New Roman"/>
            <w:color w:val="000000"/>
          </w:rPr>
          <w:t>Kuempel</w:t>
        </w:r>
        <w:proofErr w:type="spellEnd"/>
        <w:r w:rsidRPr="00101010">
          <w:rPr>
            <w:rFonts w:ascii="Times New Roman" w:hAnsi="Times New Roman" w:cs="Times New Roman"/>
            <w:color w:val="000000"/>
          </w:rPr>
          <w:t xml:space="preserve"> C D, McIntyre P B, </w:t>
        </w:r>
        <w:proofErr w:type="spellStart"/>
        <w:r w:rsidRPr="00101010">
          <w:rPr>
            <w:rFonts w:ascii="Times New Roman" w:hAnsi="Times New Roman" w:cs="Times New Roman"/>
            <w:color w:val="000000"/>
          </w:rPr>
          <w:t>Metian</w:t>
        </w:r>
        <w:proofErr w:type="spellEnd"/>
        <w:r w:rsidRPr="00101010">
          <w:rPr>
            <w:rFonts w:ascii="Times New Roman" w:hAnsi="Times New Roman" w:cs="Times New Roman"/>
            <w:color w:val="000000"/>
          </w:rPr>
          <w:t xml:space="preserve"> M, Moran D, Nash K L, </w:t>
        </w:r>
        <w:proofErr w:type="spellStart"/>
        <w:r w:rsidRPr="00101010">
          <w:rPr>
            <w:rFonts w:ascii="Times New Roman" w:hAnsi="Times New Roman" w:cs="Times New Roman"/>
            <w:color w:val="000000"/>
          </w:rPr>
          <w:t>Többen</w:t>
        </w:r>
        <w:proofErr w:type="spellEnd"/>
        <w:r w:rsidRPr="00101010">
          <w:rPr>
            <w:rFonts w:ascii="Times New Roman" w:hAnsi="Times New Roman" w:cs="Times New Roman"/>
            <w:color w:val="000000"/>
          </w:rPr>
          <w:t xml:space="preserve">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ins>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0">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and Alderman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2019 The Relative Caloric Prices of Healthy and Unhealthy Foods Differ Systematically across Income Levels and Continents </w:t>
        </w:r>
      </w:hyperlink>
      <w:hyperlink r:id="rId361">
        <w:r w:rsidR="00E34FC3" w:rsidRPr="001B61A4">
          <w:rPr>
            <w:rFonts w:ascii="Times New Roman" w:hAnsi="Times New Roman" w:cs="Times New Roman"/>
            <w:i/>
            <w:color w:val="000000"/>
          </w:rPr>
          <w:t xml:space="preserve">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62">
        <w:r w:rsidR="00E34FC3" w:rsidRPr="001B61A4">
          <w:rPr>
            <w:rFonts w:ascii="Times New Roman" w:hAnsi="Times New Roman" w:cs="Times New Roman"/>
            <w:color w:val="000000"/>
          </w:rPr>
          <w:t xml:space="preserve"> </w:t>
        </w:r>
      </w:hyperlink>
      <w:hyperlink r:id="rId363">
        <w:r w:rsidR="00E34FC3" w:rsidRPr="001B61A4">
          <w:rPr>
            <w:rFonts w:ascii="Times New Roman" w:hAnsi="Times New Roman" w:cs="Times New Roman"/>
            <w:b/>
            <w:color w:val="000000"/>
          </w:rPr>
          <w:t>149</w:t>
        </w:r>
      </w:hyperlink>
      <w:hyperlink r:id="rId364">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5">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Hirvonen</w:t>
        </w:r>
        <w:proofErr w:type="spellEnd"/>
        <w:r w:rsidR="00E34FC3" w:rsidRPr="001B61A4">
          <w:rPr>
            <w:rFonts w:ascii="Times New Roman" w:hAnsi="Times New Roman" w:cs="Times New Roman"/>
            <w:color w:val="000000"/>
          </w:rPr>
          <w:t xml:space="preserve"> K and </w:t>
        </w:r>
        <w:proofErr w:type="spellStart"/>
        <w:r w:rsidR="00E34FC3" w:rsidRPr="001B61A4">
          <w:rPr>
            <w:rFonts w:ascii="Times New Roman" w:hAnsi="Times New Roman" w:cs="Times New Roman"/>
            <w:color w:val="000000"/>
          </w:rPr>
          <w:t>Hoddinott</w:t>
        </w:r>
        <w:proofErr w:type="spellEnd"/>
        <w:r w:rsidR="00E34FC3" w:rsidRPr="001B61A4">
          <w:rPr>
            <w:rFonts w:ascii="Times New Roman" w:hAnsi="Times New Roman" w:cs="Times New Roman"/>
            <w:color w:val="000000"/>
          </w:rPr>
          <w:t xml:space="preserve"> J 2018 Animal Sourced Foods and Child Stunting </w:t>
        </w:r>
      </w:hyperlink>
      <w:hyperlink r:id="rId366">
        <w:r w:rsidR="00E34FC3" w:rsidRPr="001B61A4">
          <w:rPr>
            <w:rFonts w:ascii="Times New Roman" w:hAnsi="Times New Roman" w:cs="Times New Roman"/>
            <w:i/>
            <w:color w:val="000000"/>
          </w:rPr>
          <w:t>Am. J. Agric. Econ.</w:t>
        </w:r>
      </w:hyperlink>
      <w:hyperlink r:id="rId367">
        <w:r w:rsidR="00E34FC3" w:rsidRPr="001B61A4">
          <w:rPr>
            <w:rFonts w:ascii="Times New Roman" w:hAnsi="Times New Roman" w:cs="Times New Roman"/>
            <w:color w:val="000000"/>
          </w:rPr>
          <w:t xml:space="preserve"> </w:t>
        </w:r>
      </w:hyperlink>
      <w:hyperlink r:id="rId368">
        <w:r w:rsidR="00E34FC3" w:rsidRPr="001B61A4">
          <w:rPr>
            <w:rFonts w:ascii="Times New Roman" w:hAnsi="Times New Roman" w:cs="Times New Roman"/>
            <w:b/>
            <w:color w:val="000000"/>
          </w:rPr>
          <w:t>100</w:t>
        </w:r>
      </w:hyperlink>
      <w:hyperlink r:id="rId369">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0">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Cohen P J, Graham N A J, Nash K L, Allison E H, </w:t>
        </w:r>
        <w:proofErr w:type="spellStart"/>
        <w:r w:rsidR="00E34FC3" w:rsidRPr="001B61A4">
          <w:rPr>
            <w:rFonts w:ascii="Times New Roman" w:hAnsi="Times New Roman" w:cs="Times New Roman"/>
            <w:color w:val="000000"/>
          </w:rPr>
          <w:t>D’Lima</w:t>
        </w:r>
        <w:proofErr w:type="spellEnd"/>
        <w:r w:rsidR="00E34FC3" w:rsidRPr="001B61A4">
          <w:rPr>
            <w:rFonts w:ascii="Times New Roman" w:hAnsi="Times New Roman" w:cs="Times New Roman"/>
            <w:color w:val="000000"/>
          </w:rPr>
          <w:t xml:space="preserve"> C, Mills D J, </w:t>
        </w:r>
        <w:proofErr w:type="spellStart"/>
        <w:r w:rsidR="00E34FC3" w:rsidRPr="001B61A4">
          <w:rPr>
            <w:rFonts w:ascii="Times New Roman" w:hAnsi="Times New Roman" w:cs="Times New Roman"/>
            <w:color w:val="000000"/>
          </w:rPr>
          <w:t>Roscher</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L and MacNeil M A 2019 Harnessing global fisheries to tackle micronutrient deficiencies </w:t>
        </w:r>
      </w:hyperlink>
      <w:hyperlink r:id="rId371">
        <w:r w:rsidR="00E34FC3" w:rsidRPr="001B61A4">
          <w:rPr>
            <w:rFonts w:ascii="Times New Roman" w:hAnsi="Times New Roman" w:cs="Times New Roman"/>
            <w:i/>
            <w:color w:val="000000"/>
          </w:rPr>
          <w:t>Nature</w:t>
        </w:r>
      </w:hyperlink>
      <w:hyperlink r:id="rId372">
        <w:r w:rsidR="00E34FC3" w:rsidRPr="001B61A4">
          <w:rPr>
            <w:rFonts w:ascii="Times New Roman" w:hAnsi="Times New Roman" w:cs="Times New Roman"/>
            <w:color w:val="000000"/>
          </w:rPr>
          <w:t xml:space="preserve"> </w:t>
        </w:r>
      </w:hyperlink>
      <w:hyperlink r:id="rId373">
        <w:r w:rsidR="00E34FC3" w:rsidRPr="001B61A4">
          <w:rPr>
            <w:rFonts w:ascii="Times New Roman" w:hAnsi="Times New Roman" w:cs="Times New Roman"/>
            <w:b/>
            <w:color w:val="000000"/>
          </w:rPr>
          <w:t>574</w:t>
        </w:r>
      </w:hyperlink>
      <w:hyperlink r:id="rId374">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5">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Graham N A J, Maire E and Robinson J P W 2021 Secure local aquatic food systems in the face of declining coral reefs </w:t>
        </w:r>
      </w:hyperlink>
      <w:hyperlink r:id="rId376">
        <w:r w:rsidR="00E34FC3" w:rsidRPr="001B61A4">
          <w:rPr>
            <w:rFonts w:ascii="Times New Roman" w:hAnsi="Times New Roman" w:cs="Times New Roman"/>
            <w:i/>
            <w:color w:val="000000"/>
          </w:rPr>
          <w:t>One Earth</w:t>
        </w:r>
      </w:hyperlink>
      <w:hyperlink r:id="rId377">
        <w:r w:rsidR="00E34FC3" w:rsidRPr="001B61A4">
          <w:rPr>
            <w:rFonts w:ascii="Times New Roman" w:hAnsi="Times New Roman" w:cs="Times New Roman"/>
            <w:color w:val="000000"/>
          </w:rPr>
          <w:t xml:space="preserve"> </w:t>
        </w:r>
      </w:hyperlink>
      <w:hyperlink r:id="rId378">
        <w:r w:rsidR="00E34FC3" w:rsidRPr="001B61A4">
          <w:rPr>
            <w:rFonts w:ascii="Times New Roman" w:hAnsi="Times New Roman" w:cs="Times New Roman"/>
            <w:b/>
            <w:color w:val="000000"/>
          </w:rPr>
          <w:t>4</w:t>
        </w:r>
      </w:hyperlink>
      <w:hyperlink r:id="rId379">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0">
        <w:proofErr w:type="spellStart"/>
        <w:r w:rsidR="00E34FC3" w:rsidRPr="001B61A4">
          <w:rPr>
            <w:rFonts w:ascii="Times New Roman" w:hAnsi="Times New Roman" w:cs="Times New Roman"/>
            <w:color w:val="000000"/>
          </w:rPr>
          <w:t>Hilborn</w:t>
        </w:r>
        <w:proofErr w:type="spellEnd"/>
        <w:r w:rsidR="00E34FC3" w:rsidRPr="001B61A4">
          <w:rPr>
            <w:rFonts w:ascii="Times New Roman" w:hAnsi="Times New Roman" w:cs="Times New Roman"/>
            <w:color w:val="000000"/>
          </w:rPr>
          <w:t xml:space="preserve"> R, </w:t>
        </w:r>
        <w:proofErr w:type="spellStart"/>
        <w:r w:rsidR="00E34FC3" w:rsidRPr="001B61A4">
          <w:rPr>
            <w:rFonts w:ascii="Times New Roman" w:hAnsi="Times New Roman" w:cs="Times New Roman"/>
            <w:color w:val="000000"/>
          </w:rPr>
          <w:t>Banobi</w:t>
        </w:r>
        <w:proofErr w:type="spellEnd"/>
        <w:r w:rsidR="00E34FC3" w:rsidRPr="001B61A4">
          <w:rPr>
            <w:rFonts w:ascii="Times New Roman" w:hAnsi="Times New Roman" w:cs="Times New Roman"/>
            <w:color w:val="000000"/>
          </w:rPr>
          <w:t xml:space="preserve"> J, Hall S J, </w:t>
        </w:r>
        <w:proofErr w:type="spellStart"/>
        <w:r w:rsidR="00E34FC3" w:rsidRPr="001B61A4">
          <w:rPr>
            <w:rFonts w:ascii="Times New Roman" w:hAnsi="Times New Roman" w:cs="Times New Roman"/>
            <w:color w:val="000000"/>
          </w:rPr>
          <w:t>Pucylowski</w:t>
        </w:r>
        <w:proofErr w:type="spellEnd"/>
        <w:r w:rsidR="00E34FC3" w:rsidRPr="001B61A4">
          <w:rPr>
            <w:rFonts w:ascii="Times New Roman" w:hAnsi="Times New Roman" w:cs="Times New Roman"/>
            <w:color w:val="000000"/>
          </w:rPr>
          <w:t xml:space="preserve"> T and </w:t>
        </w:r>
        <w:proofErr w:type="spellStart"/>
        <w:r w:rsidR="00E34FC3" w:rsidRPr="001B61A4">
          <w:rPr>
            <w:rFonts w:ascii="Times New Roman" w:hAnsi="Times New Roman" w:cs="Times New Roman"/>
            <w:color w:val="000000"/>
          </w:rPr>
          <w:t>Walsworth</w:t>
        </w:r>
        <w:proofErr w:type="spellEnd"/>
        <w:r w:rsidR="00E34FC3" w:rsidRPr="001B61A4">
          <w:rPr>
            <w:rFonts w:ascii="Times New Roman" w:hAnsi="Times New Roman" w:cs="Times New Roman"/>
            <w:color w:val="000000"/>
          </w:rPr>
          <w:t xml:space="preserve"> T E 2018 The environmental cost of animal source foods </w:t>
        </w:r>
      </w:hyperlink>
      <w:hyperlink r:id="rId381">
        <w:r w:rsidR="00E34FC3" w:rsidRPr="001B61A4">
          <w:rPr>
            <w:rFonts w:ascii="Times New Roman" w:hAnsi="Times New Roman" w:cs="Times New Roman"/>
            <w:i/>
            <w:color w:val="000000"/>
          </w:rPr>
          <w:t>Front. Ecol. Environ.</w:t>
        </w:r>
      </w:hyperlink>
      <w:hyperlink r:id="rId382">
        <w:r w:rsidR="00E34FC3" w:rsidRPr="001B61A4">
          <w:rPr>
            <w:rFonts w:ascii="Times New Roman" w:hAnsi="Times New Roman" w:cs="Times New Roman"/>
            <w:color w:val="000000"/>
          </w:rPr>
          <w:t xml:space="preserve"> </w:t>
        </w:r>
      </w:hyperlink>
      <w:hyperlink r:id="rId383">
        <w:r w:rsidR="00E34FC3" w:rsidRPr="001B61A4">
          <w:rPr>
            <w:rFonts w:ascii="Times New Roman" w:hAnsi="Times New Roman" w:cs="Times New Roman"/>
            <w:b/>
            <w:color w:val="000000"/>
          </w:rPr>
          <w:t>16</w:t>
        </w:r>
      </w:hyperlink>
      <w:hyperlink r:id="rId384">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5">
        <w:proofErr w:type="spellStart"/>
        <w:r w:rsidR="00E34FC3" w:rsidRPr="001B61A4">
          <w:rPr>
            <w:rFonts w:ascii="Times New Roman" w:hAnsi="Times New Roman" w:cs="Times New Roman"/>
            <w:color w:val="000000"/>
          </w:rPr>
          <w:t>Honkanen</w:t>
        </w:r>
        <w:proofErr w:type="spellEnd"/>
        <w:r w:rsidR="00E34FC3" w:rsidRPr="001B61A4">
          <w:rPr>
            <w:rFonts w:ascii="Times New Roman" w:hAnsi="Times New Roman" w:cs="Times New Roman"/>
            <w:color w:val="000000"/>
          </w:rPr>
          <w:t xml:space="preserve"> P and Young J A 2015 What determines British consumers’ motivation to buy sustainable seafood? </w:t>
        </w:r>
      </w:hyperlink>
      <w:hyperlink r:id="rId386">
        <w:r w:rsidR="00E34FC3" w:rsidRPr="001B61A4">
          <w:rPr>
            <w:rFonts w:ascii="Times New Roman" w:hAnsi="Times New Roman" w:cs="Times New Roman"/>
            <w:i/>
            <w:color w:val="000000"/>
          </w:rPr>
          <w:t>British Food Journal</w:t>
        </w:r>
      </w:hyperlink>
      <w:hyperlink r:id="rId387">
        <w:r w:rsidR="00E34FC3" w:rsidRPr="001B61A4">
          <w:rPr>
            <w:rFonts w:ascii="Times New Roman" w:hAnsi="Times New Roman" w:cs="Times New Roman"/>
            <w:color w:val="000000"/>
          </w:rPr>
          <w:t xml:space="preserve"> </w:t>
        </w:r>
      </w:hyperlink>
      <w:hyperlink r:id="rId388">
        <w:r w:rsidR="00E34FC3" w:rsidRPr="001B61A4">
          <w:rPr>
            <w:rFonts w:ascii="Times New Roman" w:hAnsi="Times New Roman" w:cs="Times New Roman"/>
            <w:b/>
            <w:color w:val="000000"/>
          </w:rPr>
          <w:t>117</w:t>
        </w:r>
      </w:hyperlink>
      <w:hyperlink r:id="rId389">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0">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and Smith A D M 2020 Fisheries for the future: greenhouse gas emission consequences of different fishery reference points </w:t>
        </w:r>
      </w:hyperlink>
      <w:hyperlink r:id="rId391">
        <w:r w:rsidR="00E34FC3" w:rsidRPr="001B61A4">
          <w:rPr>
            <w:rFonts w:ascii="Times New Roman" w:hAnsi="Times New Roman" w:cs="Times New Roman"/>
            <w:i/>
            <w:color w:val="000000"/>
          </w:rPr>
          <w:t>ICES J. Mar. Sci.</w:t>
        </w:r>
      </w:hyperlink>
      <w:hyperlink r:id="rId392">
        <w:r w:rsidR="00E34FC3" w:rsidRPr="001B61A4">
          <w:rPr>
            <w:rFonts w:ascii="Times New Roman" w:hAnsi="Times New Roman" w:cs="Times New Roman"/>
            <w:color w:val="000000"/>
          </w:rPr>
          <w:t xml:space="preserve"> </w:t>
        </w:r>
      </w:hyperlink>
      <w:hyperlink r:id="rId393">
        <w:r w:rsidR="00E34FC3" w:rsidRPr="001B61A4">
          <w:rPr>
            <w:rFonts w:ascii="Times New Roman" w:hAnsi="Times New Roman" w:cs="Times New Roman"/>
            <w:b/>
            <w:color w:val="000000"/>
          </w:rPr>
          <w:t>77</w:t>
        </w:r>
      </w:hyperlink>
      <w:hyperlink r:id="rId394">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5">
        <w:r w:rsidR="00E34FC3" w:rsidRPr="001B61A4">
          <w:rPr>
            <w:rFonts w:ascii="Times New Roman" w:hAnsi="Times New Roman" w:cs="Times New Roman"/>
            <w:color w:val="000000"/>
          </w:rPr>
          <w:t xml:space="preserve">Jacobs S, </w:t>
        </w:r>
        <w:proofErr w:type="spellStart"/>
        <w:r w:rsidR="00E34FC3" w:rsidRPr="001B61A4">
          <w:rPr>
            <w:rFonts w:ascii="Times New Roman" w:hAnsi="Times New Roman" w:cs="Times New Roman"/>
            <w:color w:val="000000"/>
          </w:rPr>
          <w:t>Sioen</w:t>
        </w:r>
        <w:proofErr w:type="spellEnd"/>
        <w:r w:rsidR="00E34FC3" w:rsidRPr="001B61A4">
          <w:rPr>
            <w:rFonts w:ascii="Times New Roman" w:hAnsi="Times New Roman" w:cs="Times New Roman"/>
            <w:color w:val="000000"/>
          </w:rPr>
          <w:t xml:space="preserve"> I, Marques A and Verbeke W 2018 Consumer response to health and environmental sustainability information regarding seafood consumption </w:t>
        </w:r>
      </w:hyperlink>
      <w:hyperlink r:id="rId396">
        <w:r w:rsidR="00E34FC3" w:rsidRPr="001B61A4">
          <w:rPr>
            <w:rFonts w:ascii="Times New Roman" w:hAnsi="Times New Roman" w:cs="Times New Roman"/>
            <w:i/>
            <w:color w:val="000000"/>
          </w:rPr>
          <w:t>Environ. Res.</w:t>
        </w:r>
      </w:hyperlink>
      <w:hyperlink r:id="rId397">
        <w:r w:rsidR="00E34FC3" w:rsidRPr="001B61A4">
          <w:rPr>
            <w:rFonts w:ascii="Times New Roman" w:hAnsi="Times New Roman" w:cs="Times New Roman"/>
            <w:color w:val="000000"/>
          </w:rPr>
          <w:t xml:space="preserve"> </w:t>
        </w:r>
      </w:hyperlink>
      <w:hyperlink r:id="rId398">
        <w:r w:rsidR="00E34FC3" w:rsidRPr="001B61A4">
          <w:rPr>
            <w:rFonts w:ascii="Times New Roman" w:hAnsi="Times New Roman" w:cs="Times New Roman"/>
            <w:b/>
            <w:color w:val="000000"/>
          </w:rPr>
          <w:t>161</w:t>
        </w:r>
      </w:hyperlink>
      <w:hyperlink r:id="rId399">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0">
        <w:r w:rsidR="00E34FC3" w:rsidRPr="001B61A4">
          <w:rPr>
            <w:rFonts w:ascii="Times New Roman" w:hAnsi="Times New Roman" w:cs="Times New Roman"/>
            <w:color w:val="000000"/>
          </w:rPr>
          <w:t xml:space="preserve">Jennings S, </w:t>
        </w:r>
        <w:proofErr w:type="spellStart"/>
        <w:r w:rsidR="00E34FC3" w:rsidRPr="001B61A4">
          <w:rPr>
            <w:rFonts w:ascii="Times New Roman" w:hAnsi="Times New Roman" w:cs="Times New Roman"/>
            <w:color w:val="000000"/>
          </w:rPr>
          <w:t>Stentiford</w:t>
        </w:r>
        <w:proofErr w:type="spellEnd"/>
        <w:r w:rsidR="00E34FC3" w:rsidRPr="001B61A4">
          <w:rPr>
            <w:rFonts w:ascii="Times New Roman" w:hAnsi="Times New Roman" w:cs="Times New Roman"/>
            <w:color w:val="000000"/>
          </w:rPr>
          <w:t xml:space="preserve"> G D, </w:t>
        </w:r>
        <w:proofErr w:type="spellStart"/>
        <w:r w:rsidR="00E34FC3" w:rsidRPr="001B61A4">
          <w:rPr>
            <w:rFonts w:ascii="Times New Roman" w:hAnsi="Times New Roman" w:cs="Times New Roman"/>
            <w:color w:val="000000"/>
          </w:rPr>
          <w:t>Leocadio</w:t>
        </w:r>
        <w:proofErr w:type="spellEnd"/>
        <w:r w:rsidR="00E34FC3" w:rsidRPr="001B61A4">
          <w:rPr>
            <w:rFonts w:ascii="Times New Roman" w:hAnsi="Times New Roman" w:cs="Times New Roman"/>
            <w:color w:val="000000"/>
          </w:rPr>
          <w:t xml:space="preserve"> A M, Jeffery K R, Metcalfe J D, </w:t>
        </w:r>
        <w:proofErr w:type="spellStart"/>
        <w:r w:rsidR="00E34FC3" w:rsidRPr="001B61A4">
          <w:rPr>
            <w:rFonts w:ascii="Times New Roman" w:hAnsi="Times New Roman" w:cs="Times New Roman"/>
            <w:color w:val="000000"/>
          </w:rPr>
          <w:t>Katsiadaki</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Auchterlonie</w:t>
        </w:r>
        <w:proofErr w:type="spellEnd"/>
        <w:r w:rsidR="00E34FC3" w:rsidRPr="001B61A4">
          <w:rPr>
            <w:rFonts w:ascii="Times New Roman" w:hAnsi="Times New Roman" w:cs="Times New Roman"/>
            <w:color w:val="000000"/>
          </w:rPr>
          <w:t xml:space="preserve"> N A, </w:t>
        </w:r>
        <w:proofErr w:type="spellStart"/>
        <w:r w:rsidR="00E34FC3" w:rsidRPr="001B61A4">
          <w:rPr>
            <w:rFonts w:ascii="Times New Roman" w:hAnsi="Times New Roman" w:cs="Times New Roman"/>
            <w:color w:val="000000"/>
          </w:rPr>
          <w:t>Mangi</w:t>
        </w:r>
        <w:proofErr w:type="spellEnd"/>
        <w:r w:rsidR="00E34FC3" w:rsidRPr="001B61A4">
          <w:rPr>
            <w:rFonts w:ascii="Times New Roman" w:hAnsi="Times New Roman" w:cs="Times New Roman"/>
            <w:color w:val="000000"/>
          </w:rPr>
          <w:t xml:space="preserve"> S C, </w:t>
        </w:r>
        <w:proofErr w:type="spellStart"/>
        <w:r w:rsidR="00E34FC3" w:rsidRPr="001B61A4">
          <w:rPr>
            <w:rFonts w:ascii="Times New Roman" w:hAnsi="Times New Roman" w:cs="Times New Roman"/>
            <w:color w:val="000000"/>
          </w:rPr>
          <w:t>Pinnegar</w:t>
        </w:r>
        <w:proofErr w:type="spellEnd"/>
        <w:r w:rsidR="00E34FC3" w:rsidRPr="001B61A4">
          <w:rPr>
            <w:rFonts w:ascii="Times New Roman" w:hAnsi="Times New Roman" w:cs="Times New Roman"/>
            <w:color w:val="000000"/>
          </w:rPr>
          <w:t xml:space="preserve"> J K, Ellis T, Peeler E J, </w:t>
        </w:r>
        <w:proofErr w:type="spellStart"/>
        <w:r w:rsidR="00E34FC3" w:rsidRPr="001B61A4">
          <w:rPr>
            <w:rFonts w:ascii="Times New Roman" w:hAnsi="Times New Roman" w:cs="Times New Roman"/>
            <w:color w:val="000000"/>
          </w:rPr>
          <w:t>Luisetti</w:t>
        </w:r>
        <w:proofErr w:type="spellEnd"/>
        <w:r w:rsidR="00E34FC3" w:rsidRPr="001B61A4">
          <w:rPr>
            <w:rFonts w:ascii="Times New Roman" w:hAnsi="Times New Roman" w:cs="Times New Roman"/>
            <w:color w:val="000000"/>
          </w:rPr>
          <w:t xml:space="preserve"> T, Baker‐Austin C, Brown M, Catchpole T L, Clyne F J, Dye S R, Edmonds N J, </w:t>
        </w:r>
        <w:proofErr w:type="spellStart"/>
        <w:r w:rsidR="00E34FC3" w:rsidRPr="001B61A4">
          <w:rPr>
            <w:rFonts w:ascii="Times New Roman" w:hAnsi="Times New Roman" w:cs="Times New Roman"/>
            <w:color w:val="000000"/>
          </w:rPr>
          <w:t>Hyder</w:t>
        </w:r>
        <w:proofErr w:type="spellEnd"/>
        <w:r w:rsidR="00E34FC3" w:rsidRPr="001B61A4">
          <w:rPr>
            <w:rFonts w:ascii="Times New Roman" w:hAnsi="Times New Roman" w:cs="Times New Roman"/>
            <w:color w:val="000000"/>
          </w:rPr>
          <w:t xml:space="preserve"> K, Lee J, Lees D N, Morgan O C, O’Brien C M, </w:t>
        </w:r>
        <w:proofErr w:type="spellStart"/>
        <w:r w:rsidR="00E34FC3" w:rsidRPr="001B61A4">
          <w:rPr>
            <w:rFonts w:ascii="Times New Roman" w:hAnsi="Times New Roman" w:cs="Times New Roman"/>
            <w:color w:val="000000"/>
          </w:rPr>
          <w:t>Oidtmann</w:t>
        </w:r>
        <w:proofErr w:type="spellEnd"/>
        <w:r w:rsidR="00E34FC3" w:rsidRPr="001B61A4">
          <w:rPr>
            <w:rFonts w:ascii="Times New Roman" w:hAnsi="Times New Roman" w:cs="Times New Roman"/>
            <w:color w:val="000000"/>
          </w:rPr>
          <w:t xml:space="preserve">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401">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02">
        <w:r w:rsidR="00E34FC3" w:rsidRPr="001B61A4">
          <w:rPr>
            <w:rFonts w:ascii="Times New Roman" w:hAnsi="Times New Roman" w:cs="Times New Roman"/>
            <w:color w:val="000000"/>
          </w:rPr>
          <w:t xml:space="preserve"> </w:t>
        </w:r>
      </w:hyperlink>
      <w:hyperlink r:id="rId403">
        <w:r w:rsidR="00E34FC3" w:rsidRPr="001B61A4">
          <w:rPr>
            <w:rFonts w:ascii="Times New Roman" w:hAnsi="Times New Roman" w:cs="Times New Roman"/>
            <w:b/>
            <w:color w:val="000000"/>
          </w:rPr>
          <w:t>17</w:t>
        </w:r>
      </w:hyperlink>
      <w:hyperlink r:id="rId404">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5">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406">
        <w:r w:rsidR="00E34FC3" w:rsidRPr="001B61A4">
          <w:rPr>
            <w:rFonts w:ascii="Times New Roman" w:hAnsi="Times New Roman" w:cs="Times New Roman"/>
            <w:i/>
            <w:color w:val="000000"/>
          </w:rPr>
          <w:t>Environ. Res. Lett.</w:t>
        </w:r>
      </w:hyperlink>
      <w:hyperlink r:id="rId407">
        <w:r w:rsidR="00E34FC3" w:rsidRPr="001B61A4">
          <w:rPr>
            <w:rFonts w:ascii="Times New Roman" w:hAnsi="Times New Roman" w:cs="Times New Roman"/>
            <w:color w:val="000000"/>
          </w:rPr>
          <w:t xml:space="preserve"> Online: </w:t>
        </w:r>
      </w:hyperlink>
      <w:hyperlink r:id="rId408">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9">
        <w:r w:rsidR="00E34FC3" w:rsidRPr="001B61A4">
          <w:rPr>
            <w:rFonts w:ascii="Times New Roman" w:hAnsi="Times New Roman" w:cs="Times New Roman"/>
            <w:color w:val="000000"/>
          </w:rPr>
          <w:t xml:space="preserve">Kovacs B, Miller L, Heller M C and Rose D 2021 The carbon footprint of dietary guidelines around the world: a </w:t>
        </w:r>
        <w:proofErr w:type="gramStart"/>
        <w:r w:rsidR="00E34FC3" w:rsidRPr="001B61A4">
          <w:rPr>
            <w:rFonts w:ascii="Times New Roman" w:hAnsi="Times New Roman" w:cs="Times New Roman"/>
            <w:color w:val="000000"/>
          </w:rPr>
          <w:t>seven country</w:t>
        </w:r>
        <w:proofErr w:type="gramEnd"/>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modeling</w:t>
        </w:r>
        <w:proofErr w:type="spellEnd"/>
        <w:r w:rsidR="00E34FC3" w:rsidRPr="001B61A4">
          <w:rPr>
            <w:rFonts w:ascii="Times New Roman" w:hAnsi="Times New Roman" w:cs="Times New Roman"/>
            <w:color w:val="000000"/>
          </w:rPr>
          <w:t xml:space="preserve"> study </w:t>
        </w:r>
      </w:hyperlink>
      <w:hyperlink r:id="rId410">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J.</w:t>
        </w:r>
      </w:hyperlink>
      <w:hyperlink r:id="rId411">
        <w:r w:rsidR="00E34FC3" w:rsidRPr="001B61A4">
          <w:rPr>
            <w:rFonts w:ascii="Times New Roman" w:hAnsi="Times New Roman" w:cs="Times New Roman"/>
            <w:color w:val="000000"/>
          </w:rPr>
          <w:t xml:space="preserve"> </w:t>
        </w:r>
      </w:hyperlink>
      <w:hyperlink r:id="rId412">
        <w:r w:rsidR="00E34FC3" w:rsidRPr="001B61A4">
          <w:rPr>
            <w:rFonts w:ascii="Times New Roman" w:hAnsi="Times New Roman" w:cs="Times New Roman"/>
            <w:b/>
            <w:color w:val="000000"/>
          </w:rPr>
          <w:t>20</w:t>
        </w:r>
      </w:hyperlink>
      <w:hyperlink r:id="rId413">
        <w:r w:rsidR="00E34FC3" w:rsidRPr="001B61A4">
          <w:rPr>
            <w:rFonts w:ascii="Times New Roman" w:hAnsi="Times New Roman" w:cs="Times New Roman"/>
            <w:color w:val="000000"/>
          </w:rPr>
          <w:t xml:space="preserve"> 15</w:t>
        </w:r>
      </w:hyperlink>
    </w:p>
    <w:p w14:paraId="247139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4">
        <w:r w:rsidR="00E34FC3" w:rsidRPr="001B61A4">
          <w:rPr>
            <w:rFonts w:ascii="Times New Roman" w:hAnsi="Times New Roman" w:cs="Times New Roman"/>
            <w:color w:val="000000"/>
          </w:rPr>
          <w:t xml:space="preserve">Lynam 2021 </w:t>
        </w:r>
      </w:hyperlink>
      <w:hyperlink r:id="rId415">
        <w:r w:rsidR="00E34FC3" w:rsidRPr="001B61A4">
          <w:rPr>
            <w:rFonts w:ascii="Times New Roman" w:hAnsi="Times New Roman" w:cs="Times New Roman"/>
            <w:i/>
            <w:color w:val="000000"/>
          </w:rPr>
          <w:t>International (ICES) and national (UK) fish stock and shellfish stock data from 2020 assessment year</w:t>
        </w:r>
      </w:hyperlink>
      <w:hyperlink r:id="rId416">
        <w:r w:rsidR="00E34FC3" w:rsidRPr="001B61A4">
          <w:rPr>
            <w:rFonts w:ascii="Times New Roman" w:hAnsi="Times New Roman" w:cs="Times New Roman"/>
            <w:color w:val="000000"/>
          </w:rPr>
          <w:t xml:space="preserve"> (CEFAS) Online: </w:t>
        </w:r>
      </w:hyperlink>
      <w:hyperlink r:id="rId417">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8">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19">
        <w:r w:rsidR="00E34FC3" w:rsidRPr="001B61A4">
          <w:rPr>
            <w:rFonts w:ascii="Times New Roman" w:hAnsi="Times New Roman" w:cs="Times New Roman"/>
            <w:i/>
            <w:color w:val="000000"/>
          </w:rPr>
          <w:t>Sci. Rep.</w:t>
        </w:r>
      </w:hyperlink>
      <w:hyperlink r:id="rId420">
        <w:r w:rsidR="00E34FC3" w:rsidRPr="001B61A4">
          <w:rPr>
            <w:rFonts w:ascii="Times New Roman" w:hAnsi="Times New Roman" w:cs="Times New Roman"/>
            <w:color w:val="000000"/>
          </w:rPr>
          <w:t xml:space="preserve"> </w:t>
        </w:r>
      </w:hyperlink>
      <w:hyperlink r:id="rId421">
        <w:r w:rsidR="00E34FC3" w:rsidRPr="001B61A4">
          <w:rPr>
            <w:rFonts w:ascii="Times New Roman" w:hAnsi="Times New Roman" w:cs="Times New Roman"/>
            <w:b/>
            <w:color w:val="000000"/>
          </w:rPr>
          <w:t>10</w:t>
        </w:r>
      </w:hyperlink>
      <w:hyperlink r:id="rId422">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3">
        <w:proofErr w:type="spellStart"/>
        <w:r w:rsidR="00E34FC3" w:rsidRPr="001B61A4">
          <w:rPr>
            <w:rFonts w:ascii="Times New Roman" w:hAnsi="Times New Roman" w:cs="Times New Roman"/>
            <w:color w:val="000000"/>
          </w:rPr>
          <w:t>Madin</w:t>
        </w:r>
        <w:proofErr w:type="spellEnd"/>
        <w:r w:rsidR="00E34FC3" w:rsidRPr="001B61A4">
          <w:rPr>
            <w:rFonts w:ascii="Times New Roman" w:hAnsi="Times New Roman" w:cs="Times New Roman"/>
            <w:color w:val="000000"/>
          </w:rPr>
          <w:t xml:space="preserve"> E M P and </w:t>
        </w:r>
        <w:proofErr w:type="spellStart"/>
        <w:r w:rsidR="00E34FC3" w:rsidRPr="001B61A4">
          <w:rPr>
            <w:rFonts w:ascii="Times New Roman" w:hAnsi="Times New Roman" w:cs="Times New Roman"/>
            <w:color w:val="000000"/>
          </w:rPr>
          <w:t>Macreadie</w:t>
        </w:r>
        <w:proofErr w:type="spellEnd"/>
        <w:r w:rsidR="00E34FC3" w:rsidRPr="001B61A4">
          <w:rPr>
            <w:rFonts w:ascii="Times New Roman" w:hAnsi="Times New Roman" w:cs="Times New Roman"/>
            <w:color w:val="000000"/>
          </w:rPr>
          <w:t xml:space="preserve"> P I 2015 Incorporating carbon footprints into seafood sustainability certification and eco-labels </w:t>
        </w:r>
      </w:hyperlink>
      <w:hyperlink r:id="rId424">
        <w:r w:rsidR="00E34FC3" w:rsidRPr="001B61A4">
          <w:rPr>
            <w:rFonts w:ascii="Times New Roman" w:hAnsi="Times New Roman" w:cs="Times New Roman"/>
            <w:i/>
            <w:color w:val="000000"/>
          </w:rPr>
          <w:t>Mar. Policy</w:t>
        </w:r>
      </w:hyperlink>
      <w:hyperlink r:id="rId425">
        <w:r w:rsidR="00E34FC3" w:rsidRPr="001B61A4">
          <w:rPr>
            <w:rFonts w:ascii="Times New Roman" w:hAnsi="Times New Roman" w:cs="Times New Roman"/>
            <w:color w:val="000000"/>
          </w:rPr>
          <w:t xml:space="preserve"> </w:t>
        </w:r>
      </w:hyperlink>
      <w:hyperlink r:id="rId426">
        <w:r w:rsidR="00E34FC3" w:rsidRPr="001B61A4">
          <w:rPr>
            <w:rFonts w:ascii="Times New Roman" w:hAnsi="Times New Roman" w:cs="Times New Roman"/>
            <w:b/>
            <w:color w:val="000000"/>
          </w:rPr>
          <w:t>57</w:t>
        </w:r>
      </w:hyperlink>
      <w:hyperlink r:id="rId427">
        <w:r w:rsidR="00E34FC3" w:rsidRPr="001B61A4">
          <w:rPr>
            <w:rFonts w:ascii="Times New Roman" w:hAnsi="Times New Roman" w:cs="Times New Roman"/>
            <w:color w:val="000000"/>
          </w:rPr>
          <w:t xml:space="preserve"> 178–81</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8">
        <w:r w:rsidR="00E34FC3" w:rsidRPr="001B61A4">
          <w:rPr>
            <w:rFonts w:ascii="Times New Roman" w:hAnsi="Times New Roman" w:cs="Times New Roman"/>
            <w:color w:val="000000"/>
          </w:rPr>
          <w:t xml:space="preserve">Marine Conservation Society 2020 </w:t>
        </w:r>
      </w:hyperlink>
      <w:hyperlink r:id="rId429">
        <w:r w:rsidR="00E34FC3" w:rsidRPr="001B61A4">
          <w:rPr>
            <w:rFonts w:ascii="Times New Roman" w:hAnsi="Times New Roman" w:cs="Times New Roman"/>
            <w:i/>
            <w:color w:val="000000"/>
          </w:rPr>
          <w:t>Aquaculture Ratings Methodology Handbook</w:t>
        </w:r>
      </w:hyperlink>
    </w:p>
    <w:p w14:paraId="75CEBA6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0">
        <w:r w:rsidR="00E34FC3" w:rsidRPr="001B61A4">
          <w:rPr>
            <w:rFonts w:ascii="Times New Roman" w:hAnsi="Times New Roman" w:cs="Times New Roman"/>
            <w:color w:val="000000"/>
          </w:rPr>
          <w:t xml:space="preserve">Marine Conservation Society 2018 </w:t>
        </w:r>
      </w:hyperlink>
      <w:hyperlink r:id="rId431">
        <w:r w:rsidR="00E34FC3" w:rsidRPr="001B61A4">
          <w:rPr>
            <w:rFonts w:ascii="Times New Roman" w:hAnsi="Times New Roman" w:cs="Times New Roman"/>
            <w:i/>
            <w:color w:val="000000"/>
          </w:rPr>
          <w:t>Wild Capture Ratings Methodology</w:t>
        </w:r>
      </w:hyperlink>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2">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33">
        <w:r w:rsidR="00E34FC3" w:rsidRPr="001B61A4">
          <w:rPr>
            <w:rFonts w:ascii="Times New Roman" w:hAnsi="Times New Roman" w:cs="Times New Roman"/>
            <w:i/>
            <w:color w:val="000000"/>
          </w:rPr>
          <w:t>Nature Sustainability</w:t>
        </w:r>
      </w:hyperlink>
      <w:hyperlink r:id="rId434">
        <w:r w:rsidR="00E34FC3" w:rsidRPr="001B61A4">
          <w:rPr>
            <w:rFonts w:ascii="Times New Roman" w:hAnsi="Times New Roman" w:cs="Times New Roman"/>
            <w:color w:val="000000"/>
          </w:rPr>
          <w:t xml:space="preserve"> Online: </w:t>
        </w:r>
      </w:hyperlink>
      <w:hyperlink r:id="rId435">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6">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37">
        <w:r w:rsidR="00E34FC3" w:rsidRPr="001B61A4">
          <w:rPr>
            <w:rFonts w:ascii="Times New Roman" w:hAnsi="Times New Roman" w:cs="Times New Roman"/>
            <w:i/>
            <w:color w:val="000000"/>
          </w:rPr>
          <w:t>Nutrients</w:t>
        </w:r>
      </w:hyperlink>
      <w:hyperlink r:id="rId438">
        <w:r w:rsidR="00E34FC3" w:rsidRPr="001B61A4">
          <w:rPr>
            <w:rFonts w:ascii="Times New Roman" w:hAnsi="Times New Roman" w:cs="Times New Roman"/>
            <w:color w:val="000000"/>
          </w:rPr>
          <w:t xml:space="preserve"> </w:t>
        </w:r>
      </w:hyperlink>
      <w:hyperlink r:id="rId439">
        <w:r w:rsidR="00E34FC3" w:rsidRPr="001B61A4">
          <w:rPr>
            <w:rFonts w:ascii="Times New Roman" w:hAnsi="Times New Roman" w:cs="Times New Roman"/>
            <w:b/>
            <w:color w:val="000000"/>
          </w:rPr>
          <w:t>12</w:t>
        </w:r>
      </w:hyperlink>
      <w:hyperlink r:id="rId440">
        <w:r w:rsidR="00E34FC3" w:rsidRPr="001B61A4">
          <w:rPr>
            <w:rFonts w:ascii="Times New Roman" w:hAnsi="Times New Roman" w:cs="Times New Roman"/>
            <w:color w:val="000000"/>
          </w:rPr>
          <w:t xml:space="preserve"> Online: </w:t>
        </w:r>
      </w:hyperlink>
      <w:hyperlink r:id="rId441">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2">
        <w:r w:rsidR="00E34FC3" w:rsidRPr="001B61A4">
          <w:rPr>
            <w:rFonts w:ascii="Times New Roman" w:hAnsi="Times New Roman" w:cs="Times New Roman"/>
            <w:color w:val="000000"/>
          </w:rPr>
          <w:t xml:space="preserve">Miller V, Reedy J, </w:t>
        </w:r>
        <w:proofErr w:type="spellStart"/>
        <w:r w:rsidR="00E34FC3" w:rsidRPr="001B61A4">
          <w:rPr>
            <w:rFonts w:ascii="Times New Roman" w:hAnsi="Times New Roman" w:cs="Times New Roman"/>
            <w:color w:val="000000"/>
          </w:rPr>
          <w:t>Cudhea</w:t>
        </w:r>
        <w:proofErr w:type="spellEnd"/>
        <w:r w:rsidR="00E34FC3" w:rsidRPr="001B61A4">
          <w:rPr>
            <w:rFonts w:ascii="Times New Roman" w:hAnsi="Times New Roman" w:cs="Times New Roman"/>
            <w:color w:val="000000"/>
          </w:rPr>
          <w:t xml:space="preserve"> F, Zhang J, Shi P, </w:t>
        </w:r>
        <w:proofErr w:type="spellStart"/>
        <w:r w:rsidR="00E34FC3" w:rsidRPr="001B61A4">
          <w:rPr>
            <w:rFonts w:ascii="Times New Roman" w:hAnsi="Times New Roman" w:cs="Times New Roman"/>
            <w:color w:val="000000"/>
          </w:rPr>
          <w:t>Erndt</w:t>
        </w:r>
        <w:proofErr w:type="spellEnd"/>
        <w:r w:rsidR="00E34FC3" w:rsidRPr="001B61A4">
          <w:rPr>
            <w:rFonts w:ascii="Times New Roman" w:hAnsi="Times New Roman" w:cs="Times New Roman"/>
            <w:color w:val="000000"/>
          </w:rPr>
          <w:t xml:space="preserve">-Marino J, Coates J, Micha R, Webb P, </w:t>
        </w:r>
        <w:proofErr w:type="spellStart"/>
        <w:r w:rsidR="00E34FC3" w:rsidRPr="001B61A4">
          <w:rPr>
            <w:rFonts w:ascii="Times New Roman" w:hAnsi="Times New Roman" w:cs="Times New Roman"/>
            <w:color w:val="000000"/>
          </w:rPr>
          <w:t>Mozaffarian</w:t>
        </w:r>
        <w:proofErr w:type="spellEnd"/>
        <w:r w:rsidR="00E34FC3" w:rsidRPr="001B61A4">
          <w:rPr>
            <w:rFonts w:ascii="Times New Roman" w:hAnsi="Times New Roman" w:cs="Times New Roman"/>
            <w:color w:val="000000"/>
          </w:rPr>
          <w:t xml:space="preserve"> D, Abbott P, </w:t>
        </w:r>
        <w:proofErr w:type="spellStart"/>
        <w:r w:rsidR="00E34FC3" w:rsidRPr="001B61A4">
          <w:rPr>
            <w:rFonts w:ascii="Times New Roman" w:hAnsi="Times New Roman" w:cs="Times New Roman"/>
            <w:color w:val="000000"/>
          </w:rPr>
          <w:t>Abdollahi</w:t>
        </w:r>
        <w:proofErr w:type="spellEnd"/>
        <w:r w:rsidR="00E34FC3" w:rsidRPr="001B61A4">
          <w:rPr>
            <w:rFonts w:ascii="Times New Roman" w:hAnsi="Times New Roman" w:cs="Times New Roman"/>
            <w:color w:val="000000"/>
          </w:rPr>
          <w:t xml:space="preserve"> M, Abedi P, </w:t>
        </w:r>
        <w:proofErr w:type="spellStart"/>
        <w:r w:rsidR="00E34FC3" w:rsidRPr="001B61A4">
          <w:rPr>
            <w:rFonts w:ascii="Times New Roman" w:hAnsi="Times New Roman" w:cs="Times New Roman"/>
            <w:color w:val="000000"/>
          </w:rPr>
          <w:t>Abumweis</w:t>
        </w:r>
        <w:proofErr w:type="spellEnd"/>
        <w:r w:rsidR="00E34FC3" w:rsidRPr="001B61A4">
          <w:rPr>
            <w:rFonts w:ascii="Times New Roman" w:hAnsi="Times New Roman" w:cs="Times New Roman"/>
            <w:color w:val="000000"/>
          </w:rPr>
          <w:t xml:space="preserve"> S, Adair L, Al </w:t>
        </w:r>
        <w:proofErr w:type="spellStart"/>
        <w:r w:rsidR="00E34FC3" w:rsidRPr="001B61A4">
          <w:rPr>
            <w:rFonts w:ascii="Times New Roman" w:hAnsi="Times New Roman" w:cs="Times New Roman"/>
            <w:color w:val="000000"/>
          </w:rPr>
          <w:t>Nsour</w:t>
        </w:r>
        <w:proofErr w:type="spellEnd"/>
        <w:r w:rsidR="00E34FC3" w:rsidRPr="001B61A4">
          <w:rPr>
            <w:rFonts w:ascii="Times New Roman" w:hAnsi="Times New Roman" w:cs="Times New Roman"/>
            <w:color w:val="000000"/>
          </w:rPr>
          <w:t xml:space="preserve"> M, Al-</w:t>
        </w:r>
        <w:proofErr w:type="spellStart"/>
        <w:r w:rsidR="00E34FC3" w:rsidRPr="001B61A4">
          <w:rPr>
            <w:rFonts w:ascii="Times New Roman" w:hAnsi="Times New Roman" w:cs="Times New Roman"/>
            <w:color w:val="000000"/>
          </w:rPr>
          <w:t>Daghri</w:t>
        </w:r>
        <w:proofErr w:type="spellEnd"/>
        <w:r w:rsidR="00E34FC3" w:rsidRPr="001B61A4">
          <w:rPr>
            <w:rFonts w:ascii="Times New Roman" w:hAnsi="Times New Roman" w:cs="Times New Roman"/>
            <w:color w:val="000000"/>
          </w:rPr>
          <w:t xml:space="preserve"> N, Al-Hamad N, Al-</w:t>
        </w:r>
        <w:proofErr w:type="spellStart"/>
        <w:r w:rsidR="00E34FC3" w:rsidRPr="001B61A4">
          <w:rPr>
            <w:rFonts w:ascii="Times New Roman" w:hAnsi="Times New Roman" w:cs="Times New Roman"/>
            <w:color w:val="000000"/>
          </w:rPr>
          <w:t>Hooti</w:t>
        </w:r>
        <w:proofErr w:type="spellEnd"/>
        <w:r w:rsidR="00E34FC3" w:rsidRPr="001B61A4">
          <w:rPr>
            <w:rFonts w:ascii="Times New Roman" w:hAnsi="Times New Roman" w:cs="Times New Roman"/>
            <w:color w:val="000000"/>
          </w:rPr>
          <w:t xml:space="preserve"> S, Al-</w:t>
        </w:r>
        <w:proofErr w:type="spellStart"/>
        <w:r w:rsidR="00E34FC3" w:rsidRPr="001B61A4">
          <w:rPr>
            <w:rFonts w:ascii="Times New Roman" w:hAnsi="Times New Roman" w:cs="Times New Roman"/>
            <w:color w:val="000000"/>
          </w:rPr>
          <w:t>Zenki</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Alam</w:t>
        </w:r>
        <w:proofErr w:type="spellEnd"/>
        <w:r w:rsidR="00E34FC3" w:rsidRPr="001B61A4">
          <w:rPr>
            <w:rFonts w:ascii="Times New Roman" w:hAnsi="Times New Roman" w:cs="Times New Roman"/>
            <w:color w:val="000000"/>
          </w:rPr>
          <w:t xml:space="preserve"> I, Ali J H, Alissa E, Anderson S, </w:t>
        </w:r>
        <w:proofErr w:type="spellStart"/>
        <w:r w:rsidR="00E34FC3" w:rsidRPr="001B61A4">
          <w:rPr>
            <w:rFonts w:ascii="Times New Roman" w:hAnsi="Times New Roman" w:cs="Times New Roman"/>
            <w:color w:val="000000"/>
          </w:rPr>
          <w:t>Anzid</w:t>
        </w:r>
        <w:proofErr w:type="spellEnd"/>
        <w:r w:rsidR="00E34FC3" w:rsidRPr="001B61A4">
          <w:rPr>
            <w:rFonts w:ascii="Times New Roman" w:hAnsi="Times New Roman" w:cs="Times New Roman"/>
            <w:color w:val="000000"/>
          </w:rPr>
          <w:t xml:space="preserve"> K, </w:t>
        </w:r>
        <w:proofErr w:type="spellStart"/>
        <w:r w:rsidR="00E34FC3" w:rsidRPr="001B61A4">
          <w:rPr>
            <w:rFonts w:ascii="Times New Roman" w:hAnsi="Times New Roman" w:cs="Times New Roman"/>
            <w:color w:val="000000"/>
          </w:rPr>
          <w:t>Arambepola</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Arici</w:t>
        </w:r>
        <w:proofErr w:type="spellEnd"/>
        <w:r w:rsidR="00E34FC3" w:rsidRPr="001B61A4">
          <w:rPr>
            <w:rFonts w:ascii="Times New Roman" w:hAnsi="Times New Roman" w:cs="Times New Roman"/>
            <w:color w:val="000000"/>
          </w:rPr>
          <w:t xml:space="preserve"> M, Arsenault J, </w:t>
        </w:r>
        <w:proofErr w:type="spellStart"/>
        <w:r w:rsidR="00E34FC3" w:rsidRPr="001B61A4">
          <w:rPr>
            <w:rFonts w:ascii="Times New Roman" w:hAnsi="Times New Roman" w:cs="Times New Roman"/>
            <w:color w:val="000000"/>
          </w:rPr>
          <w:t>Asciak</w:t>
        </w:r>
        <w:proofErr w:type="spellEnd"/>
        <w:r w:rsidR="00E34FC3" w:rsidRPr="001B61A4">
          <w:rPr>
            <w:rFonts w:ascii="Times New Roman" w:hAnsi="Times New Roman" w:cs="Times New Roman"/>
            <w:color w:val="000000"/>
          </w:rPr>
          <w:t xml:space="preserve"> R, Barbieri H E, </w:t>
        </w:r>
        <w:proofErr w:type="spellStart"/>
        <w:r w:rsidR="00E34FC3" w:rsidRPr="001B61A4">
          <w:rPr>
            <w:rFonts w:ascii="Times New Roman" w:hAnsi="Times New Roman" w:cs="Times New Roman"/>
            <w:color w:val="000000"/>
          </w:rPr>
          <w:t>Barengo</w:t>
        </w:r>
        <w:proofErr w:type="spellEnd"/>
        <w:r w:rsidR="00E34FC3" w:rsidRPr="001B61A4">
          <w:rPr>
            <w:rFonts w:ascii="Times New Roman" w:hAnsi="Times New Roman" w:cs="Times New Roman"/>
            <w:color w:val="000000"/>
          </w:rPr>
          <w:t xml:space="preserve"> N, </w:t>
        </w:r>
        <w:proofErr w:type="spellStart"/>
        <w:r w:rsidR="00E34FC3" w:rsidRPr="001B61A4">
          <w:rPr>
            <w:rFonts w:ascii="Times New Roman" w:hAnsi="Times New Roman" w:cs="Times New Roman"/>
            <w:color w:val="000000"/>
          </w:rPr>
          <w:t>Barquera</w:t>
        </w:r>
        <w:proofErr w:type="spellEnd"/>
        <w:r w:rsidR="00E34FC3" w:rsidRPr="001B61A4">
          <w:rPr>
            <w:rFonts w:ascii="Times New Roman" w:hAnsi="Times New Roman" w:cs="Times New Roman"/>
            <w:color w:val="000000"/>
          </w:rPr>
          <w:t xml:space="preserve"> S, Bas M, Becker W, Beer-Borst S, Bergman P, </w:t>
        </w:r>
        <w:proofErr w:type="spellStart"/>
        <w:r w:rsidR="00E34FC3" w:rsidRPr="001B61A4">
          <w:rPr>
            <w:rFonts w:ascii="Times New Roman" w:hAnsi="Times New Roman" w:cs="Times New Roman"/>
            <w:color w:val="000000"/>
          </w:rPr>
          <w:t>Biró</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Boindala</w:t>
        </w:r>
        <w:proofErr w:type="spellEnd"/>
        <w:r w:rsidR="00E34FC3" w:rsidRPr="001B61A4">
          <w:rPr>
            <w:rFonts w:ascii="Times New Roman" w:hAnsi="Times New Roman" w:cs="Times New Roman"/>
            <w:color w:val="000000"/>
          </w:rPr>
          <w:t xml:space="preserve"> S, Bovet P, Bradshaw D, </w:t>
        </w:r>
        <w:proofErr w:type="spellStart"/>
        <w:r w:rsidR="00E34FC3" w:rsidRPr="001B61A4">
          <w:rPr>
            <w:rFonts w:ascii="Times New Roman" w:hAnsi="Times New Roman" w:cs="Times New Roman"/>
            <w:color w:val="000000"/>
          </w:rPr>
          <w:t>Bukhary</w:t>
        </w:r>
        <w:proofErr w:type="spellEnd"/>
        <w:r w:rsidR="00E34FC3" w:rsidRPr="001B61A4">
          <w:rPr>
            <w:rFonts w:ascii="Times New Roman" w:hAnsi="Times New Roman" w:cs="Times New Roman"/>
            <w:color w:val="000000"/>
          </w:rPr>
          <w:t xml:space="preserve"> N B I, </w:t>
        </w:r>
        <w:proofErr w:type="spellStart"/>
        <w:r w:rsidR="00E34FC3" w:rsidRPr="001B61A4">
          <w:rPr>
            <w:rFonts w:ascii="Times New Roman" w:hAnsi="Times New Roman" w:cs="Times New Roman"/>
            <w:color w:val="000000"/>
          </w:rPr>
          <w:t>Bundhamcharoen</w:t>
        </w:r>
        <w:proofErr w:type="spellEnd"/>
        <w:r w:rsidR="00E34FC3" w:rsidRPr="001B61A4">
          <w:rPr>
            <w:rFonts w:ascii="Times New Roman" w:hAnsi="Times New Roman" w:cs="Times New Roman"/>
            <w:color w:val="000000"/>
          </w:rPr>
          <w:t xml:space="preserve"> K, Caballero M, Calleja N, Cao X, </w:t>
        </w:r>
        <w:proofErr w:type="spellStart"/>
        <w:r w:rsidR="00E34FC3" w:rsidRPr="001B61A4">
          <w:rPr>
            <w:rFonts w:ascii="Times New Roman" w:hAnsi="Times New Roman" w:cs="Times New Roman"/>
            <w:color w:val="000000"/>
          </w:rPr>
          <w:t>Capanzana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Carmikle</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Castetbon</w:t>
        </w:r>
        <w:proofErr w:type="spellEnd"/>
        <w:r w:rsidR="00E34FC3" w:rsidRPr="001B61A4">
          <w:rPr>
            <w:rFonts w:ascii="Times New Roman" w:hAnsi="Times New Roman" w:cs="Times New Roman"/>
            <w:color w:val="000000"/>
          </w:rPr>
          <w:t xml:space="preserve"> K, Castro M, </w:t>
        </w:r>
        <w:proofErr w:type="spellStart"/>
        <w:r w:rsidR="00E34FC3" w:rsidRPr="001B61A4">
          <w:rPr>
            <w:rFonts w:ascii="Times New Roman" w:hAnsi="Times New Roman" w:cs="Times New Roman"/>
            <w:color w:val="000000"/>
          </w:rPr>
          <w:t>Cerdena</w:t>
        </w:r>
        <w:proofErr w:type="spellEnd"/>
        <w:r w:rsidR="00E34FC3" w:rsidRPr="001B61A4">
          <w:rPr>
            <w:rFonts w:ascii="Times New Roman" w:hAnsi="Times New Roman" w:cs="Times New Roman"/>
            <w:color w:val="000000"/>
          </w:rPr>
          <w:t xml:space="preserve"> C, Chang H-Y, Charlton K, Chen Y, Chen M F, </w:t>
        </w:r>
        <w:proofErr w:type="spellStart"/>
        <w:r w:rsidR="00E34FC3" w:rsidRPr="001B61A4">
          <w:rPr>
            <w:rFonts w:ascii="Times New Roman" w:hAnsi="Times New Roman" w:cs="Times New Roman"/>
            <w:color w:val="000000"/>
          </w:rPr>
          <w:t>Chiplonkar</w:t>
        </w:r>
        <w:proofErr w:type="spellEnd"/>
        <w:r w:rsidR="00E34FC3" w:rsidRPr="001B61A4">
          <w:rPr>
            <w:rFonts w:ascii="Times New Roman" w:hAnsi="Times New Roman" w:cs="Times New Roman"/>
            <w:color w:val="000000"/>
          </w:rPr>
          <w:t xml:space="preserve"> S, Cho Y, </w:t>
        </w:r>
        <w:proofErr w:type="spellStart"/>
        <w:r w:rsidR="00E34FC3" w:rsidRPr="001B61A4">
          <w:rPr>
            <w:rFonts w:ascii="Times New Roman" w:hAnsi="Times New Roman" w:cs="Times New Roman"/>
            <w:color w:val="000000"/>
          </w:rPr>
          <w:t>Chuah</w:t>
        </w:r>
        <w:proofErr w:type="spellEnd"/>
        <w:r w:rsidR="00E34FC3" w:rsidRPr="001B61A4">
          <w:rPr>
            <w:rFonts w:ascii="Times New Roman" w:hAnsi="Times New Roman" w:cs="Times New Roman"/>
            <w:color w:val="000000"/>
          </w:rPr>
          <w:t xml:space="preserve"> K-A, Costanzo S, Cowan M, </w:t>
        </w:r>
        <w:proofErr w:type="spellStart"/>
        <w:r w:rsidR="00E34FC3" w:rsidRPr="001B61A4">
          <w:rPr>
            <w:rFonts w:ascii="Times New Roman" w:hAnsi="Times New Roman" w:cs="Times New Roman"/>
            <w:color w:val="000000"/>
          </w:rPr>
          <w:t>Damasceno</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Dastgiri</w:t>
        </w:r>
        <w:proofErr w:type="spellEnd"/>
        <w:r w:rsidR="00E34FC3" w:rsidRPr="001B61A4">
          <w:rPr>
            <w:rFonts w:ascii="Times New Roman" w:hAnsi="Times New Roman" w:cs="Times New Roman"/>
            <w:color w:val="000000"/>
          </w:rPr>
          <w:t xml:space="preserve"> S, De </w:t>
        </w:r>
        <w:proofErr w:type="spellStart"/>
        <w:r w:rsidR="00E34FC3" w:rsidRPr="001B61A4">
          <w:rPr>
            <w:rFonts w:ascii="Times New Roman" w:hAnsi="Times New Roman" w:cs="Times New Roman"/>
            <w:color w:val="000000"/>
          </w:rPr>
          <w:t>Henauw</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DeRidder</w:t>
        </w:r>
        <w:proofErr w:type="spellEnd"/>
        <w:r w:rsidR="00E34FC3" w:rsidRPr="001B61A4">
          <w:rPr>
            <w:rFonts w:ascii="Times New Roman" w:hAnsi="Times New Roman" w:cs="Times New Roman"/>
            <w:color w:val="000000"/>
          </w:rPr>
          <w:t xml:space="preserve"> K, Ding E, </w:t>
        </w:r>
        <w:proofErr w:type="spellStart"/>
        <w:r w:rsidR="00E34FC3" w:rsidRPr="001B61A4">
          <w:rPr>
            <w:rFonts w:ascii="Times New Roman" w:hAnsi="Times New Roman" w:cs="Times New Roman"/>
            <w:color w:val="000000"/>
          </w:rPr>
          <w:t>Dommarco</w:t>
        </w:r>
        <w:proofErr w:type="spellEnd"/>
        <w:r w:rsidR="00E34FC3" w:rsidRPr="001B61A4">
          <w:rPr>
            <w:rFonts w:ascii="Times New Roman" w:hAnsi="Times New Roman" w:cs="Times New Roman"/>
            <w:color w:val="000000"/>
          </w:rPr>
          <w:t xml:space="preserve"> R, Don R, Duante C, </w:t>
        </w:r>
        <w:proofErr w:type="spellStart"/>
        <w:r w:rsidR="00E34FC3" w:rsidRPr="001B61A4">
          <w:rPr>
            <w:rFonts w:ascii="Times New Roman" w:hAnsi="Times New Roman" w:cs="Times New Roman"/>
            <w:color w:val="000000"/>
          </w:rPr>
          <w:t>Duleva</w:t>
        </w:r>
        <w:proofErr w:type="spellEnd"/>
        <w:r w:rsidR="00E34FC3" w:rsidRPr="001B61A4">
          <w:rPr>
            <w:rFonts w:ascii="Times New Roman" w:hAnsi="Times New Roman" w:cs="Times New Roman"/>
            <w:color w:val="000000"/>
          </w:rPr>
          <w:t xml:space="preserve"> V, Duran Aguero S, </w:t>
        </w:r>
        <w:proofErr w:type="spellStart"/>
        <w:r w:rsidR="00E34FC3" w:rsidRPr="001B61A4">
          <w:rPr>
            <w:rFonts w:ascii="Times New Roman" w:hAnsi="Times New Roman" w:cs="Times New Roman"/>
            <w:color w:val="000000"/>
          </w:rPr>
          <w:t>Ekbote</w:t>
        </w:r>
        <w:proofErr w:type="spellEnd"/>
        <w:r w:rsidR="00E34FC3" w:rsidRPr="001B61A4">
          <w:rPr>
            <w:rFonts w:ascii="Times New Roman" w:hAnsi="Times New Roman" w:cs="Times New Roman"/>
            <w:color w:val="000000"/>
          </w:rPr>
          <w:t xml:space="preserve"> V, El </w:t>
        </w:r>
        <w:proofErr w:type="spellStart"/>
        <w:r w:rsidR="00E34FC3" w:rsidRPr="001B61A4">
          <w:rPr>
            <w:rFonts w:ascii="Times New Roman" w:hAnsi="Times New Roman" w:cs="Times New Roman"/>
            <w:color w:val="000000"/>
          </w:rPr>
          <w:t>Ati</w:t>
        </w:r>
        <w:proofErr w:type="spellEnd"/>
        <w:r w:rsidR="00E34FC3" w:rsidRPr="001B61A4">
          <w:rPr>
            <w:rFonts w:ascii="Times New Roman" w:hAnsi="Times New Roman" w:cs="Times New Roman"/>
            <w:color w:val="000000"/>
          </w:rPr>
          <w:t xml:space="preserve"> J, El </w:t>
        </w:r>
        <w:proofErr w:type="spellStart"/>
        <w:r w:rsidR="00E34FC3" w:rsidRPr="001B61A4">
          <w:rPr>
            <w:rFonts w:ascii="Times New Roman" w:hAnsi="Times New Roman" w:cs="Times New Roman"/>
            <w:color w:val="000000"/>
          </w:rPr>
          <w:t>Hamdouchi</w:t>
        </w:r>
        <w:proofErr w:type="spellEnd"/>
        <w:r w:rsidR="00E34FC3" w:rsidRPr="001B61A4">
          <w:rPr>
            <w:rFonts w:ascii="Times New Roman" w:hAnsi="Times New Roman" w:cs="Times New Roman"/>
            <w:color w:val="000000"/>
          </w:rPr>
          <w:t xml:space="preserve"> A, El-</w:t>
        </w:r>
        <w:proofErr w:type="spellStart"/>
        <w:r w:rsidR="00E34FC3" w:rsidRPr="001B61A4">
          <w:rPr>
            <w:rFonts w:ascii="Times New Roman" w:hAnsi="Times New Roman" w:cs="Times New Roman"/>
            <w:color w:val="000000"/>
          </w:rPr>
          <w:t>kour</w:t>
        </w:r>
        <w:proofErr w:type="spellEnd"/>
        <w:r w:rsidR="00E34FC3" w:rsidRPr="001B61A4">
          <w:rPr>
            <w:rFonts w:ascii="Times New Roman" w:hAnsi="Times New Roman" w:cs="Times New Roman"/>
            <w:color w:val="000000"/>
          </w:rPr>
          <w:t xml:space="preserve"> T, Eldridge A, </w:t>
        </w:r>
        <w:proofErr w:type="spellStart"/>
        <w:r w:rsidR="00E34FC3" w:rsidRPr="001B61A4">
          <w:rPr>
            <w:rFonts w:ascii="Times New Roman" w:hAnsi="Times New Roman" w:cs="Times New Roman"/>
            <w:color w:val="000000"/>
          </w:rPr>
          <w:t>Elmadfa</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Esteghamati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Etemad</w:t>
        </w:r>
        <w:proofErr w:type="spellEnd"/>
        <w:r w:rsidR="00E34FC3" w:rsidRPr="001B61A4">
          <w:rPr>
            <w:rFonts w:ascii="Times New Roman" w:hAnsi="Times New Roman" w:cs="Times New Roman"/>
            <w:color w:val="000000"/>
          </w:rPr>
          <w:t xml:space="preserve"> Z, </w:t>
        </w:r>
        <w:proofErr w:type="spellStart"/>
        <w:r w:rsidR="00E34FC3" w:rsidRPr="001B61A4">
          <w:rPr>
            <w:rFonts w:ascii="Times New Roman" w:hAnsi="Times New Roman" w:cs="Times New Roman"/>
            <w:color w:val="000000"/>
          </w:rPr>
          <w:t>Fadzil</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Farzadfar</w:t>
        </w:r>
        <w:proofErr w:type="spellEnd"/>
        <w:r w:rsidR="00E34FC3" w:rsidRPr="001B61A4">
          <w:rPr>
            <w:rFonts w:ascii="Times New Roman" w:hAnsi="Times New Roman" w:cs="Times New Roman"/>
            <w:color w:val="000000"/>
          </w:rPr>
          <w:t xml:space="preserve"> F, Fernandez A, Fernando D, </w:t>
        </w:r>
        <w:proofErr w:type="spellStart"/>
        <w:r w:rsidR="00E34FC3" w:rsidRPr="001B61A4">
          <w:rPr>
            <w:rFonts w:ascii="Times New Roman" w:hAnsi="Times New Roman" w:cs="Times New Roman"/>
            <w:color w:val="000000"/>
          </w:rPr>
          <w:t>Fisberg</w:t>
        </w:r>
        <w:proofErr w:type="spellEnd"/>
        <w:r w:rsidR="00E34FC3" w:rsidRPr="001B61A4">
          <w:rPr>
            <w:rFonts w:ascii="Times New Roman" w:hAnsi="Times New Roman" w:cs="Times New Roman"/>
            <w:color w:val="000000"/>
          </w:rPr>
          <w:t xml:space="preserve"> R, Forsyth S, </w:t>
        </w:r>
        <w:proofErr w:type="spellStart"/>
        <w:r w:rsidR="00E34FC3" w:rsidRPr="001B61A4">
          <w:rPr>
            <w:rFonts w:ascii="Times New Roman" w:hAnsi="Times New Roman" w:cs="Times New Roman"/>
            <w:color w:val="000000"/>
          </w:rPr>
          <w:t>Gamboa</w:t>
        </w:r>
        <w:proofErr w:type="spellEnd"/>
        <w:r w:rsidR="00E34FC3" w:rsidRPr="001B61A4">
          <w:rPr>
            <w:rFonts w:ascii="Times New Roman" w:hAnsi="Times New Roman" w:cs="Times New Roman"/>
            <w:color w:val="000000"/>
          </w:rPr>
          <w:t xml:space="preserve">-Delgado E, </w:t>
        </w:r>
        <w:proofErr w:type="spellStart"/>
        <w:r w:rsidR="00E34FC3" w:rsidRPr="001B61A4">
          <w:rPr>
            <w:rFonts w:ascii="Times New Roman" w:hAnsi="Times New Roman" w:cs="Times New Roman"/>
            <w:color w:val="000000"/>
          </w:rPr>
          <w:t>Garriguet</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Gaspoz</w:t>
        </w:r>
        <w:proofErr w:type="spellEnd"/>
        <w:r w:rsidR="00E34FC3" w:rsidRPr="001B61A4">
          <w:rPr>
            <w:rFonts w:ascii="Times New Roman" w:hAnsi="Times New Roman" w:cs="Times New Roman"/>
            <w:color w:val="000000"/>
          </w:rPr>
          <w:t xml:space="preserve"> J-M, Gauci D, </w:t>
        </w:r>
        <w:proofErr w:type="spellStart"/>
        <w:r w:rsidR="00E34FC3" w:rsidRPr="001B61A4">
          <w:rPr>
            <w:rFonts w:ascii="Times New Roman" w:hAnsi="Times New Roman" w:cs="Times New Roman"/>
            <w:color w:val="000000"/>
          </w:rPr>
          <w:t>Geleijnse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Ginnela</w:t>
        </w:r>
        <w:proofErr w:type="spellEnd"/>
        <w:r w:rsidR="00E34FC3" w:rsidRPr="001B61A4">
          <w:rPr>
            <w:rFonts w:ascii="Times New Roman" w:hAnsi="Times New Roman" w:cs="Times New Roman"/>
            <w:color w:val="000000"/>
          </w:rPr>
          <w:t xml:space="preserve"> B, Grosso G, </w:t>
        </w:r>
        <w:proofErr w:type="spellStart"/>
        <w:r w:rsidR="00E34FC3" w:rsidRPr="001B61A4">
          <w:rPr>
            <w:rFonts w:ascii="Times New Roman" w:hAnsi="Times New Roman" w:cs="Times New Roman"/>
            <w:color w:val="000000"/>
          </w:rPr>
          <w:t>Guessous</w:t>
        </w:r>
        <w:proofErr w:type="spellEnd"/>
        <w:r w:rsidR="00E34FC3" w:rsidRPr="001B61A4">
          <w:rPr>
            <w:rFonts w:ascii="Times New Roman" w:hAnsi="Times New Roman" w:cs="Times New Roman"/>
            <w:color w:val="000000"/>
          </w:rPr>
          <w:t xml:space="preserve"> I, Gulliford M, </w:t>
        </w:r>
        <w:proofErr w:type="spellStart"/>
        <w:r w:rsidR="00E34FC3" w:rsidRPr="001B61A4">
          <w:rPr>
            <w:rFonts w:ascii="Times New Roman" w:hAnsi="Times New Roman" w:cs="Times New Roman"/>
            <w:color w:val="000000"/>
          </w:rPr>
          <w:t>Gunnarsdottir</w:t>
        </w:r>
        <w:proofErr w:type="spellEnd"/>
        <w:r w:rsidR="00E34FC3" w:rsidRPr="001B61A4">
          <w:rPr>
            <w:rFonts w:ascii="Times New Roman" w:hAnsi="Times New Roman" w:cs="Times New Roman"/>
            <w:color w:val="000000"/>
          </w:rPr>
          <w:t xml:space="preserve"> I, Hadden W, </w:t>
        </w:r>
        <w:proofErr w:type="spellStart"/>
        <w:r w:rsidR="00E34FC3" w:rsidRPr="001B61A4">
          <w:rPr>
            <w:rFonts w:ascii="Times New Roman" w:hAnsi="Times New Roman" w:cs="Times New Roman"/>
            <w:color w:val="000000"/>
          </w:rPr>
          <w:t>Hadziomeragic</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Haerpfer</w:t>
        </w:r>
        <w:proofErr w:type="spellEnd"/>
        <w:r w:rsidR="00E34FC3" w:rsidRPr="001B61A4">
          <w:rPr>
            <w:rFonts w:ascii="Times New Roman" w:hAnsi="Times New Roman" w:cs="Times New Roman"/>
            <w:color w:val="000000"/>
          </w:rPr>
          <w:t xml:space="preserve"> C, Hakeem R, Haque A, et al 2022 Global, regional, and national consumption of animal-source foods between 1990 and 2018: findings from the Global Dietary Database </w:t>
        </w:r>
      </w:hyperlink>
      <w:hyperlink r:id="rId443">
        <w:r w:rsidR="00E34FC3" w:rsidRPr="001B61A4">
          <w:rPr>
            <w:rFonts w:ascii="Times New Roman" w:hAnsi="Times New Roman" w:cs="Times New Roman"/>
            <w:i/>
            <w:color w:val="000000"/>
          </w:rPr>
          <w:t>The Lancet Planetary Health</w:t>
        </w:r>
      </w:hyperlink>
      <w:hyperlink r:id="rId444">
        <w:r w:rsidR="00E34FC3" w:rsidRPr="001B61A4">
          <w:rPr>
            <w:rFonts w:ascii="Times New Roman" w:hAnsi="Times New Roman" w:cs="Times New Roman"/>
            <w:color w:val="000000"/>
          </w:rPr>
          <w:t xml:space="preserve"> </w:t>
        </w:r>
      </w:hyperlink>
      <w:hyperlink r:id="rId445">
        <w:r w:rsidR="00E34FC3" w:rsidRPr="001B61A4">
          <w:rPr>
            <w:rFonts w:ascii="Times New Roman" w:hAnsi="Times New Roman" w:cs="Times New Roman"/>
            <w:b/>
            <w:color w:val="000000"/>
          </w:rPr>
          <w:t>6</w:t>
        </w:r>
      </w:hyperlink>
      <w:hyperlink r:id="rId446">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7">
        <w:r w:rsidR="00E34FC3" w:rsidRPr="001B61A4">
          <w:rPr>
            <w:rFonts w:ascii="Times New Roman" w:hAnsi="Times New Roman" w:cs="Times New Roman"/>
            <w:color w:val="000000"/>
          </w:rPr>
          <w:t xml:space="preserve">Nash K L, MacNeil M A, Blanchard J L, Cohen P J,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Graham N A J, Thorne-Lyman A L, Watson R A and 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2022 Trade and foreign fishing mediate global marine nutrient supply </w:t>
        </w:r>
      </w:hyperlink>
      <w:hyperlink r:id="rId448">
        <w:r w:rsidR="00E34FC3" w:rsidRPr="001B61A4">
          <w:rPr>
            <w:rFonts w:ascii="Times New Roman" w:hAnsi="Times New Roman" w:cs="Times New Roman"/>
            <w:i/>
            <w:color w:val="000000"/>
          </w:rPr>
          <w:t>Proc. Natl. Acad. Sci. U. S. A.</w:t>
        </w:r>
      </w:hyperlink>
      <w:hyperlink r:id="rId449">
        <w:r w:rsidR="00E34FC3" w:rsidRPr="001B61A4">
          <w:rPr>
            <w:rFonts w:ascii="Times New Roman" w:hAnsi="Times New Roman" w:cs="Times New Roman"/>
            <w:color w:val="000000"/>
          </w:rPr>
          <w:t xml:space="preserve"> </w:t>
        </w:r>
      </w:hyperlink>
      <w:hyperlink r:id="rId450">
        <w:r w:rsidR="00E34FC3" w:rsidRPr="001B61A4">
          <w:rPr>
            <w:rFonts w:ascii="Times New Roman" w:hAnsi="Times New Roman" w:cs="Times New Roman"/>
            <w:b/>
            <w:color w:val="000000"/>
          </w:rPr>
          <w:t>119</w:t>
        </w:r>
      </w:hyperlink>
      <w:hyperlink r:id="rId451">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2">
        <w:r w:rsidR="00E34FC3" w:rsidRPr="001B61A4">
          <w:rPr>
            <w:rFonts w:ascii="Times New Roman" w:hAnsi="Times New Roman" w:cs="Times New Roman"/>
            <w:color w:val="000000"/>
          </w:rPr>
          <w:t xml:space="preserve">Naylor R L, Kishore A, </w:t>
        </w:r>
        <w:proofErr w:type="spellStart"/>
        <w:r w:rsidR="00E34FC3" w:rsidRPr="001B61A4">
          <w:rPr>
            <w:rFonts w:ascii="Times New Roman" w:hAnsi="Times New Roman" w:cs="Times New Roman"/>
            <w:color w:val="000000"/>
          </w:rPr>
          <w:t>Sumaila</w:t>
        </w:r>
        <w:proofErr w:type="spellEnd"/>
        <w:r w:rsidR="00E34FC3" w:rsidRPr="001B61A4">
          <w:rPr>
            <w:rFonts w:ascii="Times New Roman" w:hAnsi="Times New Roman" w:cs="Times New Roman"/>
            <w:color w:val="000000"/>
          </w:rPr>
          <w:t xml:space="preserve"> U R, </w:t>
        </w:r>
        <w:proofErr w:type="spellStart"/>
        <w:r w:rsidR="00E34FC3" w:rsidRPr="001B61A4">
          <w:rPr>
            <w:rFonts w:ascii="Times New Roman" w:hAnsi="Times New Roman" w:cs="Times New Roman"/>
            <w:color w:val="000000"/>
          </w:rPr>
          <w:t>Issifu</w:t>
        </w:r>
        <w:proofErr w:type="spellEnd"/>
        <w:r w:rsidR="00E34FC3" w:rsidRPr="001B61A4">
          <w:rPr>
            <w:rFonts w:ascii="Times New Roman" w:hAnsi="Times New Roman" w:cs="Times New Roman"/>
            <w:color w:val="000000"/>
          </w:rPr>
          <w:t xml:space="preserve"> I, Hunter B P, Belton B, Bush S R,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Gephart J A, Golden C D, Jonell M, Koehn J Z, Little D C,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w:t>
        </w:r>
        <w:proofErr w:type="spellStart"/>
        <w:r w:rsidR="00E34FC3" w:rsidRPr="001B61A4">
          <w:rPr>
            <w:rFonts w:ascii="Times New Roman" w:hAnsi="Times New Roman" w:cs="Times New Roman"/>
            <w:color w:val="000000"/>
          </w:rPr>
          <w:t>Tigchelaar</w:t>
        </w:r>
        <w:proofErr w:type="spellEnd"/>
        <w:r w:rsidR="00E34FC3" w:rsidRPr="001B61A4">
          <w:rPr>
            <w:rFonts w:ascii="Times New Roman" w:hAnsi="Times New Roman" w:cs="Times New Roman"/>
            <w:color w:val="000000"/>
          </w:rPr>
          <w:t xml:space="preserve"> M and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2021 Blue food demand across geographic and temporal scales </w:t>
        </w:r>
      </w:hyperlink>
      <w:hyperlink r:id="rId453">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Commun</w:t>
        </w:r>
        <w:proofErr w:type="spellEnd"/>
        <w:r w:rsidR="00E34FC3" w:rsidRPr="001B61A4">
          <w:rPr>
            <w:rFonts w:ascii="Times New Roman" w:hAnsi="Times New Roman" w:cs="Times New Roman"/>
            <w:i/>
            <w:color w:val="000000"/>
          </w:rPr>
          <w:t>.</w:t>
        </w:r>
      </w:hyperlink>
      <w:hyperlink r:id="rId454">
        <w:r w:rsidR="00E34FC3" w:rsidRPr="001B61A4">
          <w:rPr>
            <w:rFonts w:ascii="Times New Roman" w:hAnsi="Times New Roman" w:cs="Times New Roman"/>
            <w:color w:val="000000"/>
          </w:rPr>
          <w:t xml:space="preserve"> </w:t>
        </w:r>
      </w:hyperlink>
      <w:hyperlink r:id="rId455">
        <w:r w:rsidR="00E34FC3" w:rsidRPr="001B61A4">
          <w:rPr>
            <w:rFonts w:ascii="Times New Roman" w:hAnsi="Times New Roman" w:cs="Times New Roman"/>
            <w:b/>
            <w:color w:val="000000"/>
          </w:rPr>
          <w:t>12</w:t>
        </w:r>
      </w:hyperlink>
      <w:hyperlink r:id="rId456">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7">
        <w:r w:rsidR="00E34FC3" w:rsidRPr="001B61A4">
          <w:rPr>
            <w:rFonts w:ascii="Times New Roman" w:hAnsi="Times New Roman" w:cs="Times New Roman"/>
            <w:color w:val="000000"/>
          </w:rPr>
          <w:t xml:space="preserve">Norwegian Food Safety Authority 2021 Norwegian Food Composition Database Online: </w:t>
        </w:r>
      </w:hyperlink>
      <w:hyperlink r:id="rId458">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9">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O J, </w:t>
        </w:r>
        <w:proofErr w:type="spellStart"/>
        <w:r w:rsidR="00E34FC3" w:rsidRPr="001B61A4">
          <w:rPr>
            <w:rFonts w:ascii="Times New Roman" w:hAnsi="Times New Roman" w:cs="Times New Roman"/>
            <w:color w:val="000000"/>
          </w:rPr>
          <w:t>Rasinger</w:t>
        </w:r>
        <w:proofErr w:type="spellEnd"/>
        <w:r w:rsidR="00E34FC3" w:rsidRPr="001B61A4">
          <w:rPr>
            <w:rFonts w:ascii="Times New Roman" w:hAnsi="Times New Roman" w:cs="Times New Roman"/>
            <w:color w:val="000000"/>
          </w:rPr>
          <w:t xml:space="preserve"> J D, </w:t>
        </w:r>
        <w:proofErr w:type="spellStart"/>
        <w:r w:rsidR="00E34FC3" w:rsidRPr="001B61A4">
          <w:rPr>
            <w:rFonts w:ascii="Times New Roman" w:hAnsi="Times New Roman" w:cs="Times New Roman"/>
            <w:color w:val="000000"/>
          </w:rPr>
          <w:t>Hannisdal</w:t>
        </w:r>
        <w:proofErr w:type="spellEnd"/>
        <w:r w:rsidR="00E34FC3" w:rsidRPr="001B61A4">
          <w:rPr>
            <w:rFonts w:ascii="Times New Roman" w:hAnsi="Times New Roman" w:cs="Times New Roman"/>
            <w:color w:val="000000"/>
          </w:rPr>
          <w:t xml:space="preserve"> R, Sanden M, </w:t>
        </w:r>
        <w:proofErr w:type="spellStart"/>
        <w:r w:rsidR="00E34FC3" w:rsidRPr="001B61A4">
          <w:rPr>
            <w:rFonts w:ascii="Times New Roman" w:hAnsi="Times New Roman" w:cs="Times New Roman"/>
            <w:color w:val="000000"/>
          </w:rPr>
          <w:t>Frøyland</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Duinker</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Frantzen</w:t>
        </w:r>
        <w:proofErr w:type="spellEnd"/>
        <w:r w:rsidR="00E34FC3" w:rsidRPr="001B61A4">
          <w:rPr>
            <w:rFonts w:ascii="Times New Roman" w:hAnsi="Times New Roman" w:cs="Times New Roman"/>
            <w:color w:val="000000"/>
          </w:rPr>
          <w:t xml:space="preserve"> S, Dahl L M, </w:t>
        </w:r>
        <w:proofErr w:type="spellStart"/>
        <w:r w:rsidR="00E34FC3" w:rsidRPr="001B61A4">
          <w:rPr>
            <w:rFonts w:ascii="Times New Roman" w:hAnsi="Times New Roman" w:cs="Times New Roman"/>
            <w:color w:val="000000"/>
          </w:rPr>
          <w:t>Lundebye</w:t>
        </w:r>
        <w:proofErr w:type="spellEnd"/>
        <w:r w:rsidR="00E34FC3" w:rsidRPr="001B61A4">
          <w:rPr>
            <w:rFonts w:ascii="Times New Roman" w:hAnsi="Times New Roman" w:cs="Times New Roman"/>
            <w:color w:val="000000"/>
          </w:rPr>
          <w:t xml:space="preserve"> A-K and Madsen L 2021 Levels of omega 3 fatty acids, vitamin D, dioxins and dioxin-like PCBs in oily fish; a new perspective on the reporting of nutrient and contaminant data for risk-benefit assessments of oily seafood </w:t>
        </w:r>
      </w:hyperlink>
      <w:hyperlink r:id="rId460">
        <w:r w:rsidR="00E34FC3" w:rsidRPr="001B61A4">
          <w:rPr>
            <w:rFonts w:ascii="Times New Roman" w:hAnsi="Times New Roman" w:cs="Times New Roman"/>
            <w:i/>
            <w:color w:val="000000"/>
          </w:rPr>
          <w:t>Environ. Int.</w:t>
        </w:r>
      </w:hyperlink>
      <w:hyperlink r:id="rId461">
        <w:r w:rsidR="00E34FC3" w:rsidRPr="001B61A4">
          <w:rPr>
            <w:rFonts w:ascii="Times New Roman" w:hAnsi="Times New Roman" w:cs="Times New Roman"/>
            <w:color w:val="000000"/>
          </w:rPr>
          <w:t xml:space="preserve"> </w:t>
        </w:r>
      </w:hyperlink>
      <w:hyperlink r:id="rId462">
        <w:r w:rsidR="00E34FC3" w:rsidRPr="001B61A4">
          <w:rPr>
            <w:rFonts w:ascii="Times New Roman" w:hAnsi="Times New Roman" w:cs="Times New Roman"/>
            <w:b/>
            <w:color w:val="000000"/>
          </w:rPr>
          <w:t>147</w:t>
        </w:r>
      </w:hyperlink>
      <w:hyperlink r:id="rId463">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4">
        <w:r w:rsidR="00E34FC3" w:rsidRPr="001B61A4">
          <w:rPr>
            <w:rFonts w:ascii="Times New Roman" w:hAnsi="Times New Roman" w:cs="Times New Roman"/>
            <w:color w:val="000000"/>
          </w:rPr>
          <w:t xml:space="preserve">Parker R W R, Blanchard J L, Gardner C, Green B S, Hartmann K,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Watson R A 2018 Fuel use and greenhouse gas emissions of world fisheries </w:t>
        </w:r>
      </w:hyperlink>
      <w:hyperlink r:id="rId465">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Clim</w:t>
        </w:r>
        <w:proofErr w:type="spellEnd"/>
        <w:r w:rsidR="00E34FC3" w:rsidRPr="001B61A4">
          <w:rPr>
            <w:rFonts w:ascii="Times New Roman" w:hAnsi="Times New Roman" w:cs="Times New Roman"/>
            <w:i/>
            <w:color w:val="000000"/>
          </w:rPr>
          <w:t>. Chang.</w:t>
        </w:r>
      </w:hyperlink>
      <w:hyperlink r:id="rId466">
        <w:r w:rsidR="00E34FC3" w:rsidRPr="001B61A4">
          <w:rPr>
            <w:rFonts w:ascii="Times New Roman" w:hAnsi="Times New Roman" w:cs="Times New Roman"/>
            <w:color w:val="000000"/>
          </w:rPr>
          <w:t xml:space="preserve"> </w:t>
        </w:r>
      </w:hyperlink>
      <w:hyperlink r:id="rId467">
        <w:r w:rsidR="00E34FC3" w:rsidRPr="001B61A4">
          <w:rPr>
            <w:rFonts w:ascii="Times New Roman" w:hAnsi="Times New Roman" w:cs="Times New Roman"/>
            <w:b/>
            <w:color w:val="000000"/>
          </w:rPr>
          <w:t>8</w:t>
        </w:r>
      </w:hyperlink>
      <w:hyperlink r:id="rId468">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9">
        <w:r w:rsidR="00E34FC3" w:rsidRPr="001B61A4">
          <w:rPr>
            <w:rFonts w:ascii="Times New Roman" w:hAnsi="Times New Roman" w:cs="Times New Roman"/>
            <w:color w:val="000000"/>
          </w:rPr>
          <w:t xml:space="preserve">Parker R W R and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2015 Fuel consumption of global fishing fleets: current understanding and knowledge gaps </w:t>
        </w:r>
      </w:hyperlink>
      <w:hyperlink r:id="rId470">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71">
        <w:r w:rsidR="00E34FC3" w:rsidRPr="001B61A4">
          <w:rPr>
            <w:rFonts w:ascii="Times New Roman" w:hAnsi="Times New Roman" w:cs="Times New Roman"/>
            <w:color w:val="000000"/>
          </w:rPr>
          <w:t xml:space="preserve"> </w:t>
        </w:r>
      </w:hyperlink>
      <w:hyperlink r:id="rId472">
        <w:r w:rsidR="00E34FC3" w:rsidRPr="001B61A4">
          <w:rPr>
            <w:rFonts w:ascii="Times New Roman" w:hAnsi="Times New Roman" w:cs="Times New Roman"/>
            <w:b/>
            <w:color w:val="000000"/>
          </w:rPr>
          <w:t>16</w:t>
        </w:r>
      </w:hyperlink>
      <w:hyperlink r:id="rId473">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4">
        <w:proofErr w:type="spellStart"/>
        <w:r w:rsidR="00E34FC3" w:rsidRPr="001B61A4">
          <w:rPr>
            <w:rFonts w:ascii="Times New Roman" w:hAnsi="Times New Roman" w:cs="Times New Roman"/>
            <w:color w:val="000000"/>
          </w:rPr>
          <w:t>Parodi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De Boer I J M, </w:t>
        </w:r>
        <w:proofErr w:type="spellStart"/>
        <w:r w:rsidR="00E34FC3" w:rsidRPr="001B61A4">
          <w:rPr>
            <w:rFonts w:ascii="Times New Roman" w:hAnsi="Times New Roman" w:cs="Times New Roman"/>
            <w:color w:val="000000"/>
          </w:rPr>
          <w:t>Slegers</w:t>
        </w:r>
        <w:proofErr w:type="spellEnd"/>
        <w:r w:rsidR="00E34FC3" w:rsidRPr="001B61A4">
          <w:rPr>
            <w:rFonts w:ascii="Times New Roman" w:hAnsi="Times New Roman" w:cs="Times New Roman"/>
            <w:color w:val="000000"/>
          </w:rPr>
          <w:t xml:space="preserve"> P M, Ziegler F, </w:t>
        </w:r>
        <w:proofErr w:type="spellStart"/>
        <w:r w:rsidR="00E34FC3" w:rsidRPr="001B61A4">
          <w:rPr>
            <w:rFonts w:ascii="Times New Roman" w:hAnsi="Times New Roman" w:cs="Times New Roman"/>
            <w:color w:val="000000"/>
          </w:rPr>
          <w:t>Temme</w:t>
        </w:r>
        <w:proofErr w:type="spellEnd"/>
        <w:r w:rsidR="00E34FC3" w:rsidRPr="001B61A4">
          <w:rPr>
            <w:rFonts w:ascii="Times New Roman" w:hAnsi="Times New Roman" w:cs="Times New Roman"/>
            <w:color w:val="000000"/>
          </w:rPr>
          <w:t xml:space="preserve"> E H M, Herrero M, </w:t>
        </w:r>
        <w:proofErr w:type="spellStart"/>
        <w:r w:rsidR="00E34FC3" w:rsidRPr="001B61A4">
          <w:rPr>
            <w:rFonts w:ascii="Times New Roman" w:hAnsi="Times New Roman" w:cs="Times New Roman"/>
            <w:color w:val="000000"/>
          </w:rPr>
          <w:t>Tuomisto</w:t>
        </w:r>
        <w:proofErr w:type="spellEnd"/>
        <w:r w:rsidR="00E34FC3" w:rsidRPr="001B61A4">
          <w:rPr>
            <w:rFonts w:ascii="Times New Roman" w:hAnsi="Times New Roman" w:cs="Times New Roman"/>
            <w:color w:val="000000"/>
          </w:rPr>
          <w:t xml:space="preserve"> H, Valin H, Van </w:t>
        </w:r>
        <w:proofErr w:type="spellStart"/>
        <w:r w:rsidR="00E34FC3" w:rsidRPr="001B61A4">
          <w:rPr>
            <w:rFonts w:ascii="Times New Roman" w:hAnsi="Times New Roman" w:cs="Times New Roman"/>
            <w:color w:val="000000"/>
          </w:rPr>
          <w:t>Middelaar</w:t>
        </w:r>
        <w:proofErr w:type="spellEnd"/>
        <w:r w:rsidR="00E34FC3" w:rsidRPr="001B61A4">
          <w:rPr>
            <w:rFonts w:ascii="Times New Roman" w:hAnsi="Times New Roman" w:cs="Times New Roman"/>
            <w:color w:val="000000"/>
          </w:rPr>
          <w:t xml:space="preserve"> C E, Van Loon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A and Van </w:t>
        </w:r>
        <w:proofErr w:type="spellStart"/>
        <w:r w:rsidR="00E34FC3" w:rsidRPr="001B61A4">
          <w:rPr>
            <w:rFonts w:ascii="Times New Roman" w:hAnsi="Times New Roman" w:cs="Times New Roman"/>
            <w:color w:val="000000"/>
          </w:rPr>
          <w:t>Zanten</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E 2018 The potential of future foods for sustainable and healthy diets </w:t>
        </w:r>
      </w:hyperlink>
      <w:hyperlink r:id="rId475">
        <w:r w:rsidR="00E34FC3" w:rsidRPr="001B61A4">
          <w:rPr>
            <w:rFonts w:ascii="Times New Roman" w:hAnsi="Times New Roman" w:cs="Times New Roman"/>
            <w:i/>
            <w:color w:val="000000"/>
          </w:rPr>
          <w:t>Nat Sustain</w:t>
        </w:r>
      </w:hyperlink>
      <w:hyperlink r:id="rId476">
        <w:r w:rsidR="00E34FC3" w:rsidRPr="001B61A4">
          <w:rPr>
            <w:rFonts w:ascii="Times New Roman" w:hAnsi="Times New Roman" w:cs="Times New Roman"/>
            <w:color w:val="000000"/>
          </w:rPr>
          <w:t xml:space="preserve"> </w:t>
        </w:r>
      </w:hyperlink>
      <w:hyperlink r:id="rId477">
        <w:r w:rsidR="00E34FC3" w:rsidRPr="001B61A4">
          <w:rPr>
            <w:rFonts w:ascii="Times New Roman" w:hAnsi="Times New Roman" w:cs="Times New Roman"/>
            <w:b/>
            <w:color w:val="000000"/>
          </w:rPr>
          <w:t>1</w:t>
        </w:r>
      </w:hyperlink>
      <w:hyperlink r:id="rId478">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9">
        <w:proofErr w:type="spellStart"/>
        <w:r w:rsidR="00E34FC3" w:rsidRPr="001B61A4">
          <w:rPr>
            <w:rFonts w:ascii="Times New Roman" w:hAnsi="Times New Roman" w:cs="Times New Roman"/>
            <w:color w:val="000000"/>
          </w:rPr>
          <w:t>Rittenschober</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Stadlmayr</w:t>
        </w:r>
        <w:proofErr w:type="spellEnd"/>
        <w:r w:rsidR="00E34FC3" w:rsidRPr="001B61A4">
          <w:rPr>
            <w:rFonts w:ascii="Times New Roman" w:hAnsi="Times New Roman" w:cs="Times New Roman"/>
            <w:color w:val="000000"/>
          </w:rPr>
          <w:t xml:space="preserve"> B, Nowak V, Du J and </w:t>
        </w:r>
        <w:proofErr w:type="spellStart"/>
        <w:r w:rsidR="00E34FC3" w:rsidRPr="001B61A4">
          <w:rPr>
            <w:rFonts w:ascii="Times New Roman" w:hAnsi="Times New Roman" w:cs="Times New Roman"/>
            <w:color w:val="000000"/>
          </w:rPr>
          <w:t>Charrondiere</w:t>
        </w:r>
        <w:proofErr w:type="spellEnd"/>
        <w:r w:rsidR="00E34FC3" w:rsidRPr="001B61A4">
          <w:rPr>
            <w:rFonts w:ascii="Times New Roman" w:hAnsi="Times New Roman" w:cs="Times New Roman"/>
            <w:color w:val="000000"/>
          </w:rPr>
          <w:t xml:space="preserve"> U R 2016 Report on the development of the FAO/INFOODS user database for fish and shellfish (</w:t>
        </w:r>
        <w:proofErr w:type="spellStart"/>
        <w:r w:rsidR="00E34FC3" w:rsidRPr="001B61A4">
          <w:rPr>
            <w:rFonts w:ascii="Times New Roman" w:hAnsi="Times New Roman" w:cs="Times New Roman"/>
            <w:color w:val="000000"/>
          </w:rPr>
          <w:t>uFiSh</w:t>
        </w:r>
        <w:proofErr w:type="spellEnd"/>
        <w:r w:rsidR="00E34FC3" w:rsidRPr="001B61A4">
          <w:rPr>
            <w:rFonts w:ascii="Times New Roman" w:hAnsi="Times New Roman" w:cs="Times New Roman"/>
            <w:color w:val="000000"/>
          </w:rPr>
          <w:t xml:space="preserve">) – Challenges and possible solutions </w:t>
        </w:r>
      </w:hyperlink>
      <w:hyperlink r:id="rId480">
        <w:r w:rsidR="00E34FC3" w:rsidRPr="001B61A4">
          <w:rPr>
            <w:rFonts w:ascii="Times New Roman" w:hAnsi="Times New Roman" w:cs="Times New Roman"/>
            <w:i/>
            <w:color w:val="000000"/>
          </w:rPr>
          <w:t>Food Chem.</w:t>
        </w:r>
      </w:hyperlink>
      <w:hyperlink r:id="rId481">
        <w:r w:rsidR="00E34FC3" w:rsidRPr="001B61A4">
          <w:rPr>
            <w:rFonts w:ascii="Times New Roman" w:hAnsi="Times New Roman" w:cs="Times New Roman"/>
            <w:color w:val="000000"/>
          </w:rPr>
          <w:t xml:space="preserve"> </w:t>
        </w:r>
      </w:hyperlink>
      <w:hyperlink r:id="rId482">
        <w:r w:rsidR="00E34FC3" w:rsidRPr="001B61A4">
          <w:rPr>
            <w:rFonts w:ascii="Times New Roman" w:hAnsi="Times New Roman" w:cs="Times New Roman"/>
            <w:b/>
            <w:color w:val="000000"/>
          </w:rPr>
          <w:t>193</w:t>
        </w:r>
      </w:hyperlink>
      <w:hyperlink r:id="rId483">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4">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5">
        <w:r w:rsidR="00E34FC3" w:rsidRPr="001B61A4">
          <w:rPr>
            <w:rFonts w:ascii="Times New Roman" w:hAnsi="Times New Roman" w:cs="Times New Roman"/>
            <w:i/>
            <w:color w:val="000000"/>
          </w:rPr>
          <w:t xml:space="preserve">Fish Fish </w:t>
        </w:r>
      </w:hyperlink>
      <w:hyperlink r:id="rId486">
        <w:r w:rsidR="00E34FC3" w:rsidRPr="001B61A4">
          <w:rPr>
            <w:rFonts w:ascii="Times New Roman" w:hAnsi="Times New Roman" w:cs="Times New Roman"/>
            <w:color w:val="000000"/>
          </w:rPr>
          <w:t xml:space="preserve"> Online: </w:t>
        </w:r>
      </w:hyperlink>
      <w:hyperlink r:id="rId487">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8">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Edenhofer O, Gaertner J and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2020 Planet-proofing the global food system </w:t>
        </w:r>
      </w:hyperlink>
      <w:hyperlink r:id="rId489">
        <w:r w:rsidR="00E34FC3" w:rsidRPr="001B61A4">
          <w:rPr>
            <w:rFonts w:ascii="Times New Roman" w:hAnsi="Times New Roman" w:cs="Times New Roman"/>
            <w:i/>
            <w:color w:val="000000"/>
          </w:rPr>
          <w:t>Nature Food</w:t>
        </w:r>
      </w:hyperlink>
      <w:hyperlink r:id="rId490">
        <w:r w:rsidR="00E34FC3" w:rsidRPr="001B61A4">
          <w:rPr>
            <w:rFonts w:ascii="Times New Roman" w:hAnsi="Times New Roman" w:cs="Times New Roman"/>
            <w:color w:val="000000"/>
          </w:rPr>
          <w:t xml:space="preserve"> </w:t>
        </w:r>
      </w:hyperlink>
      <w:hyperlink r:id="rId491">
        <w:r w:rsidR="00E34FC3" w:rsidRPr="001B61A4">
          <w:rPr>
            <w:rFonts w:ascii="Times New Roman" w:hAnsi="Times New Roman" w:cs="Times New Roman"/>
            <w:b/>
            <w:color w:val="000000"/>
          </w:rPr>
          <w:t>1</w:t>
        </w:r>
      </w:hyperlink>
      <w:hyperlink r:id="rId492">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3">
        <w:proofErr w:type="spellStart"/>
        <w:r w:rsidR="00E34FC3" w:rsidRPr="001B61A4">
          <w:rPr>
            <w:rFonts w:ascii="Times New Roman" w:hAnsi="Times New Roman" w:cs="Times New Roman"/>
            <w:color w:val="000000"/>
          </w:rPr>
          <w:t>Roheim</w:t>
        </w:r>
        <w:proofErr w:type="spellEnd"/>
        <w:r w:rsidR="00E34FC3" w:rsidRPr="001B61A4">
          <w:rPr>
            <w:rFonts w:ascii="Times New Roman" w:hAnsi="Times New Roman" w:cs="Times New Roman"/>
            <w:color w:val="000000"/>
          </w:rPr>
          <w:t xml:space="preserve"> C A, Bush S R,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Sanchirico</w:t>
        </w:r>
        <w:proofErr w:type="spellEnd"/>
        <w:r w:rsidR="00E34FC3" w:rsidRPr="001B61A4">
          <w:rPr>
            <w:rFonts w:ascii="Times New Roman" w:hAnsi="Times New Roman" w:cs="Times New Roman"/>
            <w:color w:val="000000"/>
          </w:rPr>
          <w:t xml:space="preserve"> J N and Uchida H 2018 Evolution and future of the sustainable seafood market </w:t>
        </w:r>
      </w:hyperlink>
      <w:hyperlink r:id="rId494">
        <w:r w:rsidR="00E34FC3" w:rsidRPr="001B61A4">
          <w:rPr>
            <w:rFonts w:ascii="Times New Roman" w:hAnsi="Times New Roman" w:cs="Times New Roman"/>
            <w:i/>
            <w:color w:val="000000"/>
          </w:rPr>
          <w:t>Nature Sustainability</w:t>
        </w:r>
      </w:hyperlink>
      <w:hyperlink r:id="rId495">
        <w:r w:rsidR="00E34FC3" w:rsidRPr="001B61A4">
          <w:rPr>
            <w:rFonts w:ascii="Times New Roman" w:hAnsi="Times New Roman" w:cs="Times New Roman"/>
            <w:color w:val="000000"/>
          </w:rPr>
          <w:t xml:space="preserve"> </w:t>
        </w:r>
      </w:hyperlink>
      <w:hyperlink r:id="rId496">
        <w:r w:rsidR="00E34FC3" w:rsidRPr="001B61A4">
          <w:rPr>
            <w:rFonts w:ascii="Times New Roman" w:hAnsi="Times New Roman" w:cs="Times New Roman"/>
            <w:b/>
            <w:color w:val="000000"/>
          </w:rPr>
          <w:t>1</w:t>
        </w:r>
      </w:hyperlink>
      <w:hyperlink r:id="rId497">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8">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2019a Exploring shopper behaviour when purchasing fresh fish and seafood: Category benchmark report </w:t>
        </w:r>
      </w:hyperlink>
      <w:hyperlink r:id="rId499">
        <w:r w:rsidR="00E34FC3" w:rsidRPr="001B61A4">
          <w:rPr>
            <w:rFonts w:ascii="Times New Roman" w:hAnsi="Times New Roman" w:cs="Times New Roman"/>
            <w:i/>
            <w:color w:val="000000"/>
          </w:rPr>
          <w:t xml:space="preserve">IGD </w:t>
        </w:r>
        <w:proofErr w:type="spellStart"/>
        <w:r w:rsidR="00E34FC3" w:rsidRPr="001B61A4">
          <w:rPr>
            <w:rFonts w:ascii="Times New Roman" w:hAnsi="Times New Roman" w:cs="Times New Roman"/>
            <w:i/>
            <w:color w:val="000000"/>
          </w:rPr>
          <w:t>ShopperVista</w:t>
        </w:r>
        <w:proofErr w:type="spellEnd"/>
      </w:hyperlink>
    </w:p>
    <w:p w14:paraId="6FC72BAB" w14:textId="2734E4A2"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500">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2019b </w:t>
        </w:r>
      </w:hyperlink>
      <w:hyperlink r:id="rId501">
        <w:r w:rsidR="00E34FC3" w:rsidRPr="001B61A4">
          <w:rPr>
            <w:rFonts w:ascii="Times New Roman" w:hAnsi="Times New Roman" w:cs="Times New Roman"/>
            <w:i/>
            <w:color w:val="000000"/>
          </w:rPr>
          <w:t>Market Insight Factsheet: Seafood Consumption</w:t>
        </w:r>
      </w:hyperlink>
    </w:p>
    <w:p w14:paraId="3333F451" w14:textId="56D5D84F"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r>
        <w:fldChar w:fldCharType="begin"/>
      </w:r>
      <w:ins w:id="261" w:author="Maire, Eva" w:date="2022-10-15T11:15:00Z">
        <w:r w:rsidR="0071717E">
          <w:instrText>HYPERLINK "file:///Users/eva/Downloads/Re__Your_manuscript_ERL-114701_-_Revisions_required/Watch. Seafood Carbon Emissions Tool "</w:instrText>
        </w:r>
      </w:ins>
      <w:del w:id="262" w:author="Maire, Eva" w:date="2022-10-15T11:15:00Z">
        <w:r w:rsidDel="0071717E">
          <w:delInstrText xml:space="preserve"> HYPERLINK "Watch.%20Seafood%20Carbon%20Emissions%20Tool%20" </w:delInstrText>
        </w:r>
      </w:del>
      <w:r>
        <w:fldChar w:fldCharType="separate"/>
      </w:r>
      <w:r w:rsidRPr="001B61A4">
        <w:rPr>
          <w:rStyle w:val="Hyperlink"/>
          <w:rFonts w:ascii="Times New Roman" w:hAnsi="Times New Roman" w:cs="Times New Roman"/>
        </w:rPr>
        <w:t xml:space="preserve">Watch. Seafood Carbon Emissions Tool </w:t>
      </w:r>
      <w:r>
        <w:rPr>
          <w:rStyle w:val="Hyperlink"/>
          <w:rFonts w:ascii="Times New Roman" w:hAnsi="Times New Roman" w:cs="Times New Roman"/>
        </w:rPr>
        <w:fldChar w:fldCharType="end"/>
      </w:r>
      <w:hyperlink r:id="rId502">
        <w:r w:rsidRPr="001B61A4">
          <w:rPr>
            <w:rFonts w:ascii="Times New Roman" w:hAnsi="Times New Roman" w:cs="Times New Roman"/>
            <w:i/>
            <w:color w:val="000000"/>
          </w:rPr>
          <w:t>http://seafoodco2.dal.ca/</w:t>
        </w:r>
      </w:hyperlink>
      <w:hyperlink r:id="rId503">
        <w:r w:rsidRPr="001B61A4">
          <w:rPr>
            <w:rFonts w:ascii="Times New Roman" w:hAnsi="Times New Roman" w:cs="Times New Roman"/>
            <w:color w:val="000000"/>
          </w:rPr>
          <w:t xml:space="preserve"> Online: </w:t>
        </w:r>
      </w:hyperlink>
      <w:hyperlink r:id="rId504">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ins w:id="263" w:author="Robinson, James (robins64)" w:date="2022-10-27T09:12:00Z"/>
          <w:rFonts w:ascii="Times New Roman" w:hAnsi="Times New Roman" w:cs="Times New Roman"/>
          <w:color w:val="000000"/>
        </w:rPr>
      </w:pPr>
      <w:hyperlink r:id="rId505">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Clark M A, Rayner M, Scarborough P and Webb P 2021 The global and regional costs of healthy and sustainable dietary patterns: a modelling study </w:t>
        </w:r>
      </w:hyperlink>
      <w:hyperlink r:id="rId506">
        <w:r w:rsidR="00E34FC3" w:rsidRPr="001B61A4">
          <w:rPr>
            <w:rFonts w:ascii="Times New Roman" w:hAnsi="Times New Roman" w:cs="Times New Roman"/>
            <w:i/>
            <w:color w:val="000000"/>
          </w:rPr>
          <w:t>Lancet Planet Health</w:t>
        </w:r>
      </w:hyperlink>
      <w:hyperlink r:id="rId507">
        <w:r w:rsidR="00E34FC3" w:rsidRPr="001B61A4">
          <w:rPr>
            <w:rFonts w:ascii="Times New Roman" w:hAnsi="Times New Roman" w:cs="Times New Roman"/>
            <w:color w:val="000000"/>
          </w:rPr>
          <w:t xml:space="preserve"> </w:t>
        </w:r>
      </w:hyperlink>
      <w:hyperlink r:id="rId508">
        <w:r w:rsidR="00E34FC3" w:rsidRPr="001B61A4">
          <w:rPr>
            <w:rFonts w:ascii="Times New Roman" w:hAnsi="Times New Roman" w:cs="Times New Roman"/>
            <w:b/>
            <w:color w:val="000000"/>
          </w:rPr>
          <w:t>5</w:t>
        </w:r>
      </w:hyperlink>
      <w:hyperlink r:id="rId509">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ins w:id="264" w:author="Robinson, James (robins64)" w:date="2022-10-27T11:23:00Z"/>
          <w:rFonts w:ascii="Times New Roman" w:hAnsi="Times New Roman" w:cs="Times New Roman"/>
          <w:color w:val="000000"/>
        </w:rPr>
      </w:pPr>
      <w:proofErr w:type="spellStart"/>
      <w:ins w:id="265" w:author="Robinson, James (robins64)" w:date="2022-10-27T09:12:00Z">
        <w:r w:rsidRPr="00D37A74">
          <w:rPr>
            <w:rFonts w:ascii="Times New Roman" w:hAnsi="Times New Roman" w:cs="Times New Roman"/>
            <w:color w:val="000000"/>
          </w:rPr>
          <w:t>Springmann</w:t>
        </w:r>
        <w:proofErr w:type="spellEnd"/>
        <w:r w:rsidRPr="00D37A74">
          <w:rPr>
            <w:rFonts w:ascii="Times New Roman" w:hAnsi="Times New Roman" w:cs="Times New Roman"/>
            <w:color w:val="000000"/>
          </w:rPr>
          <w:t xml:space="preserve"> M, Clark M, Mason-</w:t>
        </w:r>
        <w:proofErr w:type="spellStart"/>
        <w:r w:rsidRPr="00D37A74">
          <w:rPr>
            <w:rFonts w:ascii="Times New Roman" w:hAnsi="Times New Roman" w:cs="Times New Roman"/>
            <w:color w:val="000000"/>
          </w:rPr>
          <w:t>D’Croz</w:t>
        </w:r>
        <w:proofErr w:type="spellEnd"/>
        <w:r w:rsidRPr="00D37A74">
          <w:rPr>
            <w:rFonts w:ascii="Times New Roman" w:hAnsi="Times New Roman" w:cs="Times New Roman"/>
            <w:color w:val="000000"/>
          </w:rPr>
          <w:t xml:space="preserve"> D, Wiebe K, </w:t>
        </w:r>
        <w:proofErr w:type="spellStart"/>
        <w:r w:rsidRPr="00D37A74">
          <w:rPr>
            <w:rFonts w:ascii="Times New Roman" w:hAnsi="Times New Roman" w:cs="Times New Roman"/>
            <w:color w:val="000000"/>
          </w:rPr>
          <w:t>Bodirsky</w:t>
        </w:r>
        <w:proofErr w:type="spellEnd"/>
        <w:r w:rsidRPr="00D37A74">
          <w:rPr>
            <w:rFonts w:ascii="Times New Roman" w:hAnsi="Times New Roman" w:cs="Times New Roman"/>
            <w:color w:val="000000"/>
          </w:rPr>
          <w:t xml:space="preserve"> B L, </w:t>
        </w:r>
        <w:proofErr w:type="spellStart"/>
        <w:r w:rsidRPr="00D37A74">
          <w:rPr>
            <w:rFonts w:ascii="Times New Roman" w:hAnsi="Times New Roman" w:cs="Times New Roman"/>
            <w:color w:val="000000"/>
          </w:rPr>
          <w:t>Lassaletta</w:t>
        </w:r>
        <w:proofErr w:type="spellEnd"/>
        <w:r w:rsidRPr="00D37A74">
          <w:rPr>
            <w:rFonts w:ascii="Times New Roman" w:hAnsi="Times New Roman" w:cs="Times New Roman"/>
            <w:color w:val="000000"/>
          </w:rPr>
          <w:t xml:space="preserve"> L, de Vries W, Vermeulen S J, Herrero M, Carlson K M, Jonell M, </w:t>
        </w:r>
        <w:proofErr w:type="spellStart"/>
        <w:r w:rsidRPr="00D37A74">
          <w:rPr>
            <w:rFonts w:ascii="Times New Roman" w:hAnsi="Times New Roman" w:cs="Times New Roman"/>
            <w:color w:val="000000"/>
          </w:rPr>
          <w:t>Troell</w:t>
        </w:r>
        <w:proofErr w:type="spellEnd"/>
        <w:r w:rsidRPr="00D37A74">
          <w:rPr>
            <w:rFonts w:ascii="Times New Roman" w:hAnsi="Times New Roman" w:cs="Times New Roman"/>
            <w:color w:val="000000"/>
          </w:rPr>
          <w:t xml:space="preserve"> M, </w:t>
        </w:r>
        <w:proofErr w:type="spellStart"/>
        <w:r w:rsidRPr="00D37A74">
          <w:rPr>
            <w:rFonts w:ascii="Times New Roman" w:hAnsi="Times New Roman" w:cs="Times New Roman"/>
            <w:color w:val="000000"/>
          </w:rPr>
          <w:t>DeClerck</w:t>
        </w:r>
        <w:proofErr w:type="spellEnd"/>
        <w:r w:rsidRPr="00D37A74">
          <w:rPr>
            <w:rFonts w:ascii="Times New Roman" w:hAnsi="Times New Roman" w:cs="Times New Roman"/>
            <w:color w:val="000000"/>
          </w:rPr>
          <w:t xml:space="preserve"> F, Gordon L J, </w:t>
        </w:r>
        <w:proofErr w:type="spellStart"/>
        <w:r w:rsidRPr="00D37A74">
          <w:rPr>
            <w:rFonts w:ascii="Times New Roman" w:hAnsi="Times New Roman" w:cs="Times New Roman"/>
            <w:color w:val="000000"/>
          </w:rPr>
          <w:t>Zurayk</w:t>
        </w:r>
        <w:proofErr w:type="spellEnd"/>
        <w:r w:rsidRPr="00D37A74">
          <w:rPr>
            <w:rFonts w:ascii="Times New Roman" w:hAnsi="Times New Roman" w:cs="Times New Roman"/>
            <w:color w:val="000000"/>
          </w:rPr>
          <w:t xml:space="preserve"> R, Scarborough P, Rayner M, </w:t>
        </w:r>
        <w:proofErr w:type="spellStart"/>
        <w:r w:rsidRPr="00D37A74">
          <w:rPr>
            <w:rFonts w:ascii="Times New Roman" w:hAnsi="Times New Roman" w:cs="Times New Roman"/>
            <w:color w:val="000000"/>
          </w:rPr>
          <w:t>Loken</w:t>
        </w:r>
        <w:proofErr w:type="spellEnd"/>
        <w:r w:rsidRPr="00D37A74">
          <w:rPr>
            <w:rFonts w:ascii="Times New Roman" w:hAnsi="Times New Roman" w:cs="Times New Roman"/>
            <w:color w:val="000000"/>
          </w:rPr>
          <w:t xml:space="preserve"> B, </w:t>
        </w:r>
        <w:proofErr w:type="spellStart"/>
        <w:r w:rsidRPr="00D37A74">
          <w:rPr>
            <w:rFonts w:ascii="Times New Roman" w:hAnsi="Times New Roman" w:cs="Times New Roman"/>
            <w:color w:val="000000"/>
          </w:rPr>
          <w:t>Fanzo</w:t>
        </w:r>
        <w:proofErr w:type="spellEnd"/>
        <w:r w:rsidRPr="00D37A74">
          <w:rPr>
            <w:rFonts w:ascii="Times New Roman" w:hAnsi="Times New Roman" w:cs="Times New Roman"/>
            <w:color w:val="000000"/>
          </w:rPr>
          <w:t xml:space="preserve"> J, </w:t>
        </w:r>
        <w:proofErr w:type="spellStart"/>
        <w:r w:rsidRPr="00D37A74">
          <w:rPr>
            <w:rFonts w:ascii="Times New Roman" w:hAnsi="Times New Roman" w:cs="Times New Roman"/>
            <w:color w:val="000000"/>
          </w:rPr>
          <w:t>Godfray</w:t>
        </w:r>
        <w:proofErr w:type="spellEnd"/>
        <w:r w:rsidRPr="00D37A74">
          <w:rPr>
            <w:rFonts w:ascii="Times New Roman" w:hAnsi="Times New Roman" w:cs="Times New Roman"/>
            <w:color w:val="000000"/>
          </w:rPr>
          <w:t xml:space="preserve"> H C J, Tilman D, </w:t>
        </w:r>
        <w:proofErr w:type="spellStart"/>
        <w:r w:rsidRPr="00D37A74">
          <w:rPr>
            <w:rFonts w:ascii="Times New Roman" w:hAnsi="Times New Roman" w:cs="Times New Roman"/>
            <w:color w:val="000000"/>
          </w:rPr>
          <w:t>Rockström</w:t>
        </w:r>
        <w:proofErr w:type="spellEnd"/>
        <w:r w:rsidRPr="00D37A74">
          <w:rPr>
            <w:rFonts w:ascii="Times New Roman" w:hAnsi="Times New Roman" w:cs="Times New Roman"/>
            <w:color w:val="000000"/>
          </w:rPr>
          <w:t xml:space="preserve">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ins>
    </w:p>
    <w:p w14:paraId="28769B26" w14:textId="3367ACD1" w:rsidR="00F01D29" w:rsidDel="00551960" w:rsidRDefault="00551960">
      <w:pPr>
        <w:widowControl w:val="0"/>
        <w:pBdr>
          <w:top w:val="nil"/>
          <w:left w:val="nil"/>
          <w:bottom w:val="nil"/>
          <w:right w:val="nil"/>
          <w:between w:val="nil"/>
        </w:pBdr>
        <w:spacing w:after="200" w:line="240" w:lineRule="auto"/>
        <w:ind w:left="400" w:hanging="400"/>
        <w:rPr>
          <w:del w:id="266" w:author="Robinson, James (robins64)" w:date="2022-10-27T11:24:00Z"/>
          <w:rFonts w:ascii="Times New Roman" w:hAnsi="Times New Roman" w:cs="Times New Roman"/>
          <w:color w:val="000000"/>
        </w:rPr>
      </w:pPr>
      <w:ins w:id="267" w:author="Robinson, James (robins64)" w:date="2022-10-27T11:24:00Z">
        <w:r w:rsidRPr="00551960">
          <w:rPr>
            <w:rFonts w:ascii="Times New Roman" w:hAnsi="Times New Roman" w:cs="Times New Roman"/>
            <w:color w:val="000000"/>
          </w:rPr>
          <w:t xml:space="preserve">Stevens G A, Beal T, Mbuya M N </w:t>
        </w:r>
        <w:proofErr w:type="spellStart"/>
        <w:r w:rsidRPr="00551960">
          <w:rPr>
            <w:rFonts w:ascii="Times New Roman" w:hAnsi="Times New Roman" w:cs="Times New Roman"/>
            <w:color w:val="000000"/>
          </w:rPr>
          <w:t>N</w:t>
        </w:r>
        <w:proofErr w:type="spellEnd"/>
        <w:r w:rsidRPr="00551960">
          <w:rPr>
            <w:rFonts w:ascii="Times New Roman" w:hAnsi="Times New Roman" w:cs="Times New Roman"/>
            <w:color w:val="000000"/>
          </w:rPr>
          <w:t xml:space="preserve">,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ins>
    </w:p>
    <w:p w14:paraId="6884AECC" w14:textId="77777777" w:rsidR="00551960" w:rsidRPr="001B61A4" w:rsidRDefault="00551960">
      <w:pPr>
        <w:widowControl w:val="0"/>
        <w:pBdr>
          <w:top w:val="nil"/>
          <w:left w:val="nil"/>
          <w:bottom w:val="nil"/>
          <w:right w:val="nil"/>
          <w:between w:val="nil"/>
        </w:pBdr>
        <w:spacing w:after="200" w:line="240" w:lineRule="auto"/>
        <w:ind w:left="400" w:hanging="400"/>
        <w:rPr>
          <w:ins w:id="268" w:author="Robinson, James (robins64)" w:date="2022-10-27T11:24:00Z"/>
          <w:rFonts w:ascii="Times New Roman" w:hAnsi="Times New Roman" w:cs="Times New Roman"/>
          <w:color w:val="000000"/>
        </w:rPr>
      </w:pP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0">
        <w:r w:rsidR="00E34FC3" w:rsidRPr="001B61A4">
          <w:rPr>
            <w:rFonts w:ascii="Times New Roman" w:hAnsi="Times New Roman" w:cs="Times New Roman"/>
            <w:color w:val="000000"/>
          </w:rPr>
          <w:t xml:space="preserve">Thilsted S H, Thorne-Lyman A, Webb P, </w:t>
        </w:r>
        <w:proofErr w:type="spellStart"/>
        <w:r w:rsidR="00E34FC3" w:rsidRPr="001B61A4">
          <w:rPr>
            <w:rFonts w:ascii="Times New Roman" w:hAnsi="Times New Roman" w:cs="Times New Roman"/>
            <w:color w:val="000000"/>
          </w:rPr>
          <w:t>Bogard</w:t>
        </w:r>
        <w:proofErr w:type="spellEnd"/>
        <w:r w:rsidR="00E34FC3" w:rsidRPr="001B61A4">
          <w:rPr>
            <w:rFonts w:ascii="Times New Roman" w:hAnsi="Times New Roman" w:cs="Times New Roman"/>
            <w:color w:val="000000"/>
          </w:rPr>
          <w:t xml:space="preserve"> J R,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Phillips M J and Allison E H 2016 Sustaining healthy diets: The role of capture fisheries and aquaculture for improving nutrition in the post-2015 era </w:t>
        </w:r>
      </w:hyperlink>
      <w:hyperlink r:id="rId511">
        <w:r w:rsidR="00E34FC3" w:rsidRPr="001B61A4">
          <w:rPr>
            <w:rFonts w:ascii="Times New Roman" w:hAnsi="Times New Roman" w:cs="Times New Roman"/>
            <w:i/>
            <w:color w:val="000000"/>
          </w:rPr>
          <w:t>Food Policy</w:t>
        </w:r>
      </w:hyperlink>
      <w:hyperlink r:id="rId512">
        <w:r w:rsidR="00E34FC3" w:rsidRPr="001B61A4">
          <w:rPr>
            <w:rFonts w:ascii="Times New Roman" w:hAnsi="Times New Roman" w:cs="Times New Roman"/>
            <w:color w:val="000000"/>
          </w:rPr>
          <w:t xml:space="preserve"> </w:t>
        </w:r>
      </w:hyperlink>
      <w:hyperlink r:id="rId513">
        <w:r w:rsidR="00E34FC3" w:rsidRPr="001B61A4">
          <w:rPr>
            <w:rFonts w:ascii="Times New Roman" w:hAnsi="Times New Roman" w:cs="Times New Roman"/>
            <w:b/>
            <w:color w:val="000000"/>
          </w:rPr>
          <w:t>61</w:t>
        </w:r>
      </w:hyperlink>
      <w:hyperlink r:id="rId514">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5">
        <w:r w:rsidR="00E34FC3" w:rsidRPr="001B61A4">
          <w:rPr>
            <w:rFonts w:ascii="Times New Roman" w:hAnsi="Times New Roman" w:cs="Times New Roman"/>
            <w:color w:val="000000"/>
          </w:rPr>
          <w:t xml:space="preserve">Tilman D and Clark M 2014 Global diets link environmental sustainability and human health </w:t>
        </w:r>
      </w:hyperlink>
      <w:hyperlink r:id="rId516">
        <w:r w:rsidR="00E34FC3" w:rsidRPr="001B61A4">
          <w:rPr>
            <w:rFonts w:ascii="Times New Roman" w:hAnsi="Times New Roman" w:cs="Times New Roman"/>
            <w:i/>
            <w:color w:val="000000"/>
          </w:rPr>
          <w:t>Nature</w:t>
        </w:r>
      </w:hyperlink>
      <w:hyperlink r:id="rId517">
        <w:r w:rsidR="00E34FC3" w:rsidRPr="001B61A4">
          <w:rPr>
            <w:rFonts w:ascii="Times New Roman" w:hAnsi="Times New Roman" w:cs="Times New Roman"/>
            <w:color w:val="000000"/>
          </w:rPr>
          <w:t xml:space="preserve"> </w:t>
        </w:r>
      </w:hyperlink>
      <w:hyperlink r:id="rId518">
        <w:r w:rsidR="00E34FC3" w:rsidRPr="001B61A4">
          <w:rPr>
            <w:rFonts w:ascii="Times New Roman" w:hAnsi="Times New Roman" w:cs="Times New Roman"/>
            <w:b/>
            <w:color w:val="000000"/>
          </w:rPr>
          <w:t>515</w:t>
        </w:r>
      </w:hyperlink>
      <w:hyperlink r:id="rId519">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0">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21">
        <w:r w:rsidR="00E34FC3" w:rsidRPr="001B61A4">
          <w:rPr>
            <w:rFonts w:ascii="Times New Roman" w:hAnsi="Times New Roman" w:cs="Times New Roman"/>
            <w:i/>
            <w:color w:val="000000"/>
          </w:rPr>
          <w:t>BMC Public Health</w:t>
        </w:r>
      </w:hyperlink>
      <w:hyperlink r:id="rId522">
        <w:r w:rsidR="00E34FC3" w:rsidRPr="001B61A4">
          <w:rPr>
            <w:rFonts w:ascii="Times New Roman" w:hAnsi="Times New Roman" w:cs="Times New Roman"/>
            <w:color w:val="000000"/>
          </w:rPr>
          <w:t xml:space="preserve"> </w:t>
        </w:r>
      </w:hyperlink>
      <w:hyperlink r:id="rId523">
        <w:r w:rsidR="00E34FC3" w:rsidRPr="001B61A4">
          <w:rPr>
            <w:rFonts w:ascii="Times New Roman" w:hAnsi="Times New Roman" w:cs="Times New Roman"/>
            <w:b/>
            <w:color w:val="000000"/>
          </w:rPr>
          <w:t>20</w:t>
        </w:r>
      </w:hyperlink>
      <w:hyperlink r:id="rId524">
        <w:r w:rsidR="00E34FC3" w:rsidRPr="001B61A4">
          <w:rPr>
            <w:rFonts w:ascii="Times New Roman" w:hAnsi="Times New Roman" w:cs="Times New Roman"/>
            <w:color w:val="000000"/>
          </w:rPr>
          <w:t xml:space="preserve"> Online: </w:t>
        </w:r>
      </w:hyperlink>
      <w:hyperlink r:id="rId525">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6">
        <w:r w:rsidR="00E34FC3" w:rsidRPr="001B61A4">
          <w:rPr>
            <w:rFonts w:ascii="Times New Roman" w:hAnsi="Times New Roman" w:cs="Times New Roman"/>
            <w:color w:val="000000"/>
          </w:rPr>
          <w:t xml:space="preserve">Watson 2022 </w:t>
        </w:r>
      </w:hyperlink>
      <w:hyperlink r:id="rId527">
        <w:r w:rsidR="00E34FC3" w:rsidRPr="001B61A4">
          <w:rPr>
            <w:rFonts w:ascii="Times New Roman" w:hAnsi="Times New Roman" w:cs="Times New Roman"/>
            <w:i/>
            <w:color w:val="000000"/>
          </w:rPr>
          <w:t>Seafood Consumption (2022 Update)</w:t>
        </w:r>
      </w:hyperlink>
      <w:hyperlink r:id="rId528">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9">
        <w:r w:rsidR="00E34FC3" w:rsidRPr="001B61A4">
          <w:rPr>
            <w:rFonts w:ascii="Times New Roman" w:hAnsi="Times New Roman" w:cs="Times New Roman"/>
            <w:color w:val="000000"/>
          </w:rPr>
          <w:t xml:space="preserve">Watson 2021 </w:t>
        </w:r>
      </w:hyperlink>
      <w:hyperlink r:id="rId530">
        <w:r w:rsidR="00E34FC3" w:rsidRPr="001B61A4">
          <w:rPr>
            <w:rFonts w:ascii="Times New Roman" w:hAnsi="Times New Roman" w:cs="Times New Roman"/>
            <w:i/>
            <w:color w:val="000000"/>
          </w:rPr>
          <w:t>Seafood in multiple retail (2021 update)</w:t>
        </w:r>
      </w:hyperlink>
      <w:hyperlink r:id="rId531">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2">
        <w:r w:rsidR="00E34FC3" w:rsidRPr="001B61A4">
          <w:rPr>
            <w:rFonts w:ascii="Times New Roman" w:hAnsi="Times New Roman" w:cs="Times New Roman"/>
            <w:color w:val="000000"/>
          </w:rPr>
          <w:t xml:space="preserve">Widdowson M A Composition of foods integrated dataset (CoFID) Online: </w:t>
        </w:r>
      </w:hyperlink>
      <w:hyperlink r:id="rId533">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4">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35">
        <w:r w:rsidR="00E34FC3" w:rsidRPr="001B61A4">
          <w:rPr>
            <w:rFonts w:ascii="Times New Roman" w:hAnsi="Times New Roman" w:cs="Times New Roman"/>
            <w:i/>
            <w:color w:val="000000"/>
          </w:rPr>
          <w:t>Global Food Security</w:t>
        </w:r>
      </w:hyperlink>
      <w:hyperlink r:id="rId536">
        <w:r w:rsidR="00E34FC3" w:rsidRPr="001B61A4">
          <w:rPr>
            <w:rFonts w:ascii="Times New Roman" w:hAnsi="Times New Roman" w:cs="Times New Roman"/>
            <w:color w:val="000000"/>
          </w:rPr>
          <w:t xml:space="preserve"> </w:t>
        </w:r>
      </w:hyperlink>
      <w:hyperlink r:id="rId537">
        <w:r w:rsidR="00E34FC3" w:rsidRPr="001B61A4">
          <w:rPr>
            <w:rFonts w:ascii="Times New Roman" w:hAnsi="Times New Roman" w:cs="Times New Roman"/>
            <w:b/>
            <w:color w:val="000000"/>
          </w:rPr>
          <w:t>23</w:t>
        </w:r>
      </w:hyperlink>
      <w:hyperlink r:id="rId538">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9">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40">
        <w:r w:rsidR="00E34FC3" w:rsidRPr="001B61A4">
          <w:rPr>
            <w:rFonts w:ascii="Times New Roman" w:hAnsi="Times New Roman" w:cs="Times New Roman"/>
            <w:i/>
            <w:color w:val="000000"/>
          </w:rPr>
          <w:t>PLOS Sustainability and Transformation</w:t>
        </w:r>
      </w:hyperlink>
      <w:hyperlink r:id="rId541">
        <w:r w:rsidR="00E34FC3" w:rsidRPr="001B61A4">
          <w:rPr>
            <w:rFonts w:ascii="Times New Roman" w:hAnsi="Times New Roman" w:cs="Times New Roman"/>
            <w:color w:val="000000"/>
          </w:rPr>
          <w:t xml:space="preserve"> </w:t>
        </w:r>
      </w:hyperlink>
      <w:hyperlink r:id="rId542">
        <w:r w:rsidR="00E34FC3" w:rsidRPr="001B61A4">
          <w:rPr>
            <w:rFonts w:ascii="Times New Roman" w:hAnsi="Times New Roman" w:cs="Times New Roman"/>
            <w:b/>
            <w:color w:val="000000"/>
          </w:rPr>
          <w:t>1</w:t>
        </w:r>
      </w:hyperlink>
      <w:hyperlink r:id="rId543">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4">
        <w:r w:rsidR="00E34FC3" w:rsidRPr="001B61A4">
          <w:rPr>
            <w:rFonts w:ascii="Times New Roman" w:hAnsi="Times New Roman" w:cs="Times New Roman"/>
            <w:color w:val="000000"/>
          </w:rPr>
          <w:t xml:space="preserve">Willett W, </w:t>
        </w:r>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Loken</w:t>
        </w:r>
        <w:proofErr w:type="spellEnd"/>
        <w:r w:rsidR="00E34FC3" w:rsidRPr="001B61A4">
          <w:rPr>
            <w:rFonts w:ascii="Times New Roman" w:hAnsi="Times New Roman" w:cs="Times New Roman"/>
            <w:color w:val="000000"/>
          </w:rPr>
          <w:t xml:space="preserve"> B,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Lang T, Vermeulen S, Garnett T, Tilman 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Wood A, Jonell M, Clark M, Gordon L J,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Hawkes C, </w:t>
        </w:r>
        <w:proofErr w:type="spellStart"/>
        <w:r w:rsidR="00E34FC3" w:rsidRPr="001B61A4">
          <w:rPr>
            <w:rFonts w:ascii="Times New Roman" w:hAnsi="Times New Roman" w:cs="Times New Roman"/>
            <w:color w:val="000000"/>
          </w:rPr>
          <w:t>Zurayk</w:t>
        </w:r>
        <w:proofErr w:type="spellEnd"/>
        <w:r w:rsidR="00E34FC3" w:rsidRPr="001B61A4">
          <w:rPr>
            <w:rFonts w:ascii="Times New Roman" w:hAnsi="Times New Roman" w:cs="Times New Roman"/>
            <w:color w:val="000000"/>
          </w:rPr>
          <w:t xml:space="preserve"> R, Rivera J A, De Vries W, </w:t>
        </w:r>
        <w:proofErr w:type="spellStart"/>
        <w:r w:rsidR="00E34FC3" w:rsidRPr="001B61A4">
          <w:rPr>
            <w:rFonts w:ascii="Times New Roman" w:hAnsi="Times New Roman" w:cs="Times New Roman"/>
            <w:color w:val="000000"/>
          </w:rPr>
          <w:t>Majele</w:t>
        </w:r>
        <w:proofErr w:type="spellEnd"/>
        <w:r w:rsidR="00E34FC3" w:rsidRPr="001B61A4">
          <w:rPr>
            <w:rFonts w:ascii="Times New Roman" w:hAnsi="Times New Roman" w:cs="Times New Roman"/>
            <w:color w:val="000000"/>
          </w:rPr>
          <w:t xml:space="preserve"> Sibanda L, Afshin A, Chaudhary A, Herrero M, Agustina R, </w:t>
        </w:r>
        <w:proofErr w:type="spellStart"/>
        <w:r w:rsidR="00E34FC3" w:rsidRPr="001B61A4">
          <w:rPr>
            <w:rFonts w:ascii="Times New Roman" w:hAnsi="Times New Roman" w:cs="Times New Roman"/>
            <w:color w:val="000000"/>
          </w:rPr>
          <w:t>Branca</w:t>
        </w:r>
        <w:proofErr w:type="spellEnd"/>
        <w:r w:rsidR="00E34FC3" w:rsidRPr="001B61A4">
          <w:rPr>
            <w:rFonts w:ascii="Times New Roman" w:hAnsi="Times New Roman" w:cs="Times New Roman"/>
            <w:color w:val="000000"/>
          </w:rPr>
          <w:t xml:space="preserve"> F, Lartey A, Fan S,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Fox E, </w:t>
        </w:r>
        <w:proofErr w:type="spellStart"/>
        <w:r w:rsidR="00E34FC3" w:rsidRPr="001B61A4">
          <w:rPr>
            <w:rFonts w:ascii="Times New Roman" w:hAnsi="Times New Roman" w:cs="Times New Roman"/>
            <w:color w:val="000000"/>
          </w:rPr>
          <w:t>Bignet</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Lindahl T, Singh S, Cornell S E, Srinath Reddy K, </w:t>
        </w:r>
        <w:proofErr w:type="spellStart"/>
        <w:r w:rsidR="00E34FC3" w:rsidRPr="001B61A4">
          <w:rPr>
            <w:rFonts w:ascii="Times New Roman" w:hAnsi="Times New Roman" w:cs="Times New Roman"/>
            <w:color w:val="000000"/>
          </w:rPr>
          <w:t>Narain</w:t>
        </w:r>
        <w:proofErr w:type="spellEnd"/>
        <w:r w:rsidR="00E34FC3" w:rsidRPr="001B61A4">
          <w:rPr>
            <w:rFonts w:ascii="Times New Roman" w:hAnsi="Times New Roman" w:cs="Times New Roman"/>
            <w:color w:val="000000"/>
          </w:rPr>
          <w:t xml:space="preserve"> S, Nishtar S and Murray C J L 2019 Food in the Anthropocene: the EAT-Lancet Commission on healthy diets from sustainable food systems </w:t>
        </w:r>
      </w:hyperlink>
      <w:hyperlink r:id="rId545">
        <w:r w:rsidR="00E34FC3" w:rsidRPr="001B61A4">
          <w:rPr>
            <w:rFonts w:ascii="Times New Roman" w:hAnsi="Times New Roman" w:cs="Times New Roman"/>
            <w:i/>
            <w:color w:val="000000"/>
          </w:rPr>
          <w:t>Lancet</w:t>
        </w:r>
      </w:hyperlink>
      <w:hyperlink r:id="rId546">
        <w:r w:rsidR="00E34FC3" w:rsidRPr="001B61A4">
          <w:rPr>
            <w:rFonts w:ascii="Times New Roman" w:hAnsi="Times New Roman" w:cs="Times New Roman"/>
            <w:color w:val="000000"/>
          </w:rPr>
          <w:t xml:space="preserve"> </w:t>
        </w:r>
      </w:hyperlink>
      <w:hyperlink r:id="rId547">
        <w:r w:rsidR="00E34FC3" w:rsidRPr="001B61A4">
          <w:rPr>
            <w:rFonts w:ascii="Times New Roman" w:hAnsi="Times New Roman" w:cs="Times New Roman"/>
            <w:b/>
            <w:color w:val="000000"/>
          </w:rPr>
          <w:t>393</w:t>
        </w:r>
      </w:hyperlink>
      <w:hyperlink r:id="rId548">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9">
        <w:r w:rsidR="00E34FC3" w:rsidRPr="001B61A4">
          <w:rPr>
            <w:rFonts w:ascii="Times New Roman" w:hAnsi="Times New Roman" w:cs="Times New Roman"/>
            <w:color w:val="000000"/>
          </w:rPr>
          <w:t xml:space="preserve">Xu X, Sharma P, Shu S, Lin T-S, </w:t>
        </w:r>
        <w:proofErr w:type="spellStart"/>
        <w:r w:rsidR="00E34FC3" w:rsidRPr="001B61A4">
          <w:rPr>
            <w:rFonts w:ascii="Times New Roman" w:hAnsi="Times New Roman" w:cs="Times New Roman"/>
            <w:color w:val="000000"/>
          </w:rPr>
          <w:t>Ciais</w:t>
        </w:r>
        <w:proofErr w:type="spellEnd"/>
        <w:r w:rsidR="00E34FC3" w:rsidRPr="001B61A4">
          <w:rPr>
            <w:rFonts w:ascii="Times New Roman" w:hAnsi="Times New Roman" w:cs="Times New Roman"/>
            <w:color w:val="000000"/>
          </w:rPr>
          <w:t xml:space="preserve"> P,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Smith P, Campbell N and Jain A K 2021 Global greenhouse gas emissions from animal-based foods are twice those of plant-based foods </w:t>
        </w:r>
      </w:hyperlink>
      <w:hyperlink r:id="rId550">
        <w:r w:rsidR="00E34FC3" w:rsidRPr="001B61A4">
          <w:rPr>
            <w:rFonts w:ascii="Times New Roman" w:hAnsi="Times New Roman" w:cs="Times New Roman"/>
            <w:i/>
            <w:color w:val="000000"/>
          </w:rPr>
          <w:t>Nature Food</w:t>
        </w:r>
      </w:hyperlink>
      <w:hyperlink r:id="rId551">
        <w:r w:rsidR="00E34FC3" w:rsidRPr="001B61A4">
          <w:rPr>
            <w:rFonts w:ascii="Times New Roman" w:hAnsi="Times New Roman" w:cs="Times New Roman"/>
            <w:color w:val="000000"/>
          </w:rPr>
          <w:t xml:space="preserve"> </w:t>
        </w:r>
      </w:hyperlink>
      <w:hyperlink r:id="rId552">
        <w:r w:rsidR="00E34FC3" w:rsidRPr="001B61A4">
          <w:rPr>
            <w:rFonts w:ascii="Times New Roman" w:hAnsi="Times New Roman" w:cs="Times New Roman"/>
            <w:b/>
            <w:color w:val="000000"/>
          </w:rPr>
          <w:t>2</w:t>
        </w:r>
      </w:hyperlink>
      <w:hyperlink r:id="rId553">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4">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55">
        <w:r w:rsidR="00E34FC3" w:rsidRPr="001B61A4">
          <w:rPr>
            <w:rFonts w:ascii="Times New Roman" w:hAnsi="Times New Roman" w:cs="Times New Roman"/>
            <w:i/>
            <w:color w:val="000000"/>
          </w:rPr>
          <w:t xml:space="preserve">J. int. food </w:t>
        </w:r>
        <w:proofErr w:type="spellStart"/>
        <w:r w:rsidR="00E34FC3" w:rsidRPr="001B61A4">
          <w:rPr>
            <w:rFonts w:ascii="Times New Roman" w:hAnsi="Times New Roman" w:cs="Times New Roman"/>
            <w:i/>
            <w:color w:val="000000"/>
          </w:rPr>
          <w:t>agribus</w:t>
        </w:r>
        <w:proofErr w:type="spellEnd"/>
        <w:r w:rsidR="00E34FC3" w:rsidRPr="001B61A4">
          <w:rPr>
            <w:rFonts w:ascii="Times New Roman" w:hAnsi="Times New Roman" w:cs="Times New Roman"/>
            <w:i/>
            <w:color w:val="000000"/>
          </w:rPr>
          <w:t>. mark.</w:t>
        </w:r>
      </w:hyperlink>
      <w:hyperlink r:id="rId556">
        <w:r w:rsidR="00E34FC3" w:rsidRPr="001B61A4">
          <w:rPr>
            <w:rFonts w:ascii="Times New Roman" w:hAnsi="Times New Roman" w:cs="Times New Roman"/>
            <w:color w:val="000000"/>
          </w:rPr>
          <w:t xml:space="preserve"> </w:t>
        </w:r>
      </w:hyperlink>
      <w:hyperlink r:id="rId557">
        <w:r w:rsidR="00E34FC3" w:rsidRPr="001B61A4">
          <w:rPr>
            <w:rFonts w:ascii="Times New Roman" w:hAnsi="Times New Roman" w:cs="Times New Roman"/>
            <w:b/>
            <w:color w:val="000000"/>
          </w:rPr>
          <w:t>30</w:t>
        </w:r>
      </w:hyperlink>
      <w:hyperlink r:id="rId558">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9">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Green B S, </w:t>
        </w:r>
        <w:proofErr w:type="spellStart"/>
        <w:r w:rsidR="00E34FC3" w:rsidRPr="001B61A4">
          <w:rPr>
            <w:rFonts w:ascii="Times New Roman" w:hAnsi="Times New Roman" w:cs="Times New Roman"/>
            <w:color w:val="000000"/>
          </w:rPr>
          <w:t>Eigaard</w:t>
        </w:r>
        <w:proofErr w:type="spellEnd"/>
        <w:r w:rsidR="00E34FC3" w:rsidRPr="001B61A4">
          <w:rPr>
            <w:rFonts w:ascii="Times New Roman" w:hAnsi="Times New Roman" w:cs="Times New Roman"/>
            <w:color w:val="000000"/>
          </w:rPr>
          <w:t xml:space="preserve"> O R,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w:t>
        </w:r>
        <w:proofErr w:type="spellStart"/>
        <w:r w:rsidR="00E34FC3" w:rsidRPr="001B61A4">
          <w:rPr>
            <w:rFonts w:ascii="Times New Roman" w:hAnsi="Times New Roman" w:cs="Times New Roman"/>
            <w:color w:val="000000"/>
          </w:rPr>
          <w:t>Hammar</w:t>
        </w:r>
        <w:proofErr w:type="spellEnd"/>
        <w:r w:rsidR="00E34FC3" w:rsidRPr="001B61A4">
          <w:rPr>
            <w:rFonts w:ascii="Times New Roman" w:hAnsi="Times New Roman" w:cs="Times New Roman"/>
            <w:color w:val="000000"/>
          </w:rPr>
          <w:t xml:space="preserve"> L, Hartmann K, </w:t>
        </w:r>
        <w:proofErr w:type="spellStart"/>
        <w:r w:rsidR="00E34FC3" w:rsidRPr="001B61A4">
          <w:rPr>
            <w:rFonts w:ascii="Times New Roman" w:hAnsi="Times New Roman" w:cs="Times New Roman"/>
            <w:color w:val="000000"/>
          </w:rPr>
          <w:t>Molander</w:t>
        </w:r>
        <w:proofErr w:type="spellEnd"/>
        <w:r w:rsidR="00E34FC3" w:rsidRPr="001B61A4">
          <w:rPr>
            <w:rFonts w:ascii="Times New Roman" w:hAnsi="Times New Roman" w:cs="Times New Roman"/>
            <w:color w:val="000000"/>
          </w:rPr>
          <w:t xml:space="preserve"> S, Parker R W R, </w:t>
        </w:r>
        <w:proofErr w:type="spellStart"/>
        <w:r w:rsidR="00E34FC3" w:rsidRPr="001B61A4">
          <w:rPr>
            <w:rFonts w:ascii="Times New Roman" w:hAnsi="Times New Roman" w:cs="Times New Roman"/>
            <w:color w:val="000000"/>
          </w:rPr>
          <w:t>Skontorp</w:t>
        </w:r>
        <w:proofErr w:type="spellEnd"/>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Vázquez-Rowe I and Smith A D M 2016 Expanding the concept of sustainable seafood using Life Cycle Assessment </w:t>
        </w:r>
      </w:hyperlink>
      <w:hyperlink r:id="rId560">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561">
        <w:r w:rsidR="00E34FC3" w:rsidRPr="001B61A4">
          <w:rPr>
            <w:rFonts w:ascii="Times New Roman" w:hAnsi="Times New Roman" w:cs="Times New Roman"/>
            <w:color w:val="000000"/>
          </w:rPr>
          <w:t xml:space="preserve"> </w:t>
        </w:r>
      </w:hyperlink>
      <w:hyperlink r:id="rId562">
        <w:r w:rsidR="00E34FC3" w:rsidRPr="001B61A4">
          <w:rPr>
            <w:rFonts w:ascii="Times New Roman" w:hAnsi="Times New Roman" w:cs="Times New Roman"/>
            <w:b/>
            <w:color w:val="000000"/>
          </w:rPr>
          <w:t>17</w:t>
        </w:r>
      </w:hyperlink>
      <w:hyperlink r:id="rId563">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4">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Parker R W R 2022 Methods matter: Improved practices for environmental evaluation of dietary patterns </w:t>
        </w:r>
      </w:hyperlink>
      <w:hyperlink r:id="rId565">
        <w:r w:rsidR="00E34FC3" w:rsidRPr="001B61A4">
          <w:rPr>
            <w:rFonts w:ascii="Times New Roman" w:hAnsi="Times New Roman" w:cs="Times New Roman"/>
            <w:i/>
            <w:color w:val="000000"/>
          </w:rPr>
          <w:t>Glob. Environ. Change</w:t>
        </w:r>
      </w:hyperlink>
      <w:hyperlink r:id="rId566">
        <w:r w:rsidR="00E34FC3" w:rsidRPr="001B61A4">
          <w:rPr>
            <w:rFonts w:ascii="Times New Roman" w:hAnsi="Times New Roman" w:cs="Times New Roman"/>
            <w:color w:val="000000"/>
          </w:rPr>
          <w:t xml:space="preserve"> </w:t>
        </w:r>
      </w:hyperlink>
      <w:hyperlink r:id="rId567">
        <w:r w:rsidR="00E34FC3" w:rsidRPr="001B61A4">
          <w:rPr>
            <w:rFonts w:ascii="Times New Roman" w:hAnsi="Times New Roman" w:cs="Times New Roman"/>
            <w:b/>
            <w:color w:val="000000"/>
          </w:rPr>
          <w:t>73</w:t>
        </w:r>
      </w:hyperlink>
      <w:hyperlink r:id="rId568">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9">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Winther</w:t>
        </w:r>
        <w:proofErr w:type="spellEnd"/>
        <w:r w:rsidR="00E34FC3" w:rsidRPr="001B61A4">
          <w:rPr>
            <w:rFonts w:ascii="Times New Roman" w:hAnsi="Times New Roman" w:cs="Times New Roman"/>
            <w:color w:val="000000"/>
          </w:rPr>
          <w:t xml:space="preserve"> U,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S, </w:t>
        </w:r>
        <w:proofErr w:type="spellStart"/>
        <w:r w:rsidR="00E34FC3" w:rsidRPr="001B61A4">
          <w:rPr>
            <w:rFonts w:ascii="Times New Roman" w:hAnsi="Times New Roman" w:cs="Times New Roman"/>
            <w:color w:val="000000"/>
          </w:rPr>
          <w:t>Emanuelsson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Sund</w:t>
        </w:r>
        <w:proofErr w:type="spellEnd"/>
        <w:r w:rsidR="00E34FC3" w:rsidRPr="001B61A4">
          <w:rPr>
            <w:rFonts w:ascii="Times New Roman" w:hAnsi="Times New Roman" w:cs="Times New Roman"/>
            <w:color w:val="000000"/>
          </w:rPr>
          <w:t xml:space="preserve"> V and </w:t>
        </w:r>
        <w:proofErr w:type="spellStart"/>
        <w:r w:rsidR="00E34FC3" w:rsidRPr="001B61A4">
          <w:rPr>
            <w:rFonts w:ascii="Times New Roman" w:hAnsi="Times New Roman" w:cs="Times New Roman"/>
            <w:color w:val="000000"/>
          </w:rPr>
          <w:t>Ellingsen</w:t>
        </w:r>
        <w:proofErr w:type="spellEnd"/>
        <w:r w:rsidR="00E34FC3" w:rsidRPr="001B61A4">
          <w:rPr>
            <w:rFonts w:ascii="Times New Roman" w:hAnsi="Times New Roman" w:cs="Times New Roman"/>
            <w:color w:val="000000"/>
          </w:rPr>
          <w:t xml:space="preserve"> H 2013 The carbon footprint of Norwegian seafood products on the global seafood market: Carbon footprint of Norwegian seafood on global market </w:t>
        </w:r>
      </w:hyperlink>
      <w:hyperlink r:id="rId570">
        <w:r w:rsidR="00E34FC3" w:rsidRPr="001B61A4">
          <w:rPr>
            <w:rFonts w:ascii="Times New Roman" w:hAnsi="Times New Roman" w:cs="Times New Roman"/>
            <w:i/>
            <w:color w:val="000000"/>
          </w:rPr>
          <w:t>J. Ind. Ecol.</w:t>
        </w:r>
      </w:hyperlink>
      <w:hyperlink r:id="rId571">
        <w:r w:rsidR="00E34FC3" w:rsidRPr="001B61A4">
          <w:rPr>
            <w:rFonts w:ascii="Times New Roman" w:hAnsi="Times New Roman" w:cs="Times New Roman"/>
            <w:color w:val="000000"/>
          </w:rPr>
          <w:t xml:space="preserve"> </w:t>
        </w:r>
      </w:hyperlink>
      <w:hyperlink r:id="rId572">
        <w:r w:rsidR="00E34FC3" w:rsidRPr="001B61A4">
          <w:rPr>
            <w:rFonts w:ascii="Times New Roman" w:hAnsi="Times New Roman" w:cs="Times New Roman"/>
            <w:b/>
            <w:color w:val="000000"/>
          </w:rPr>
          <w:t>17</w:t>
        </w:r>
      </w:hyperlink>
      <w:hyperlink r:id="rId573">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2" w:author="Robinson, James (robins64)" w:date="2022-10-27T08:55:00Z" w:initials="RJ(">
    <w:p w14:paraId="4EA68629" w14:textId="77777777" w:rsidR="00E47379" w:rsidRDefault="00E47379" w:rsidP="004D4F38">
      <w:r>
        <w:rPr>
          <w:rStyle w:val="CommentReference"/>
        </w:rPr>
        <w:annotationRef/>
      </w:r>
      <w:r>
        <w:rPr>
          <w:sz w:val="20"/>
          <w:szCs w:val="20"/>
        </w:rPr>
        <w:t>https://www.ons.gov.uk/economy/inflationandpriceindices/timeseries/czpi/mm23</w:t>
      </w:r>
    </w:p>
  </w:comment>
  <w:comment w:id="172" w:author="Robinson, James (robins64)" w:date="2022-10-26T16:47:00Z" w:initials="RJ(">
    <w:p w14:paraId="02BDA2F6" w14:textId="77777777" w:rsidR="005E3098" w:rsidRDefault="005E3098" w:rsidP="005E3098">
      <w:r>
        <w:rPr>
          <w:rStyle w:val="CommentReference"/>
        </w:rPr>
        <w:annotationRef/>
      </w:r>
      <w:r>
        <w:rPr>
          <w:sz w:val="20"/>
          <w:szCs w:val="20"/>
        </w:rPr>
        <w:t>OECD (2022), Meat consumption (indicator). doi: 10.1787/fa290fd0-en (Accessed on 26 October 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A68629" w15:done="0"/>
  <w15:commentEx w15:paraId="02BDA2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4C61E" w16cex:dateUtc="2022-10-27T07:55:00Z"/>
  <w16cex:commentExtensible w16cex:durableId="2703E33E" w16cex:dateUtc="2022-10-26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A68629" w16cid:durableId="2704C61E"/>
  <w16cid:commentId w16cid:paraId="02BDA2F6" w16cid:durableId="2703E3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Maire, Eva">
    <w15:presenceInfo w15:providerId="AD" w15:userId="S::maire@lancaster.ac.uk::526ae7af-9c4e-416e-ae23-bc151f054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44ACC"/>
    <w:rsid w:val="00046327"/>
    <w:rsid w:val="000630C5"/>
    <w:rsid w:val="00092AA4"/>
    <w:rsid w:val="000B39BC"/>
    <w:rsid w:val="000E6146"/>
    <w:rsid w:val="00101010"/>
    <w:rsid w:val="00145228"/>
    <w:rsid w:val="001B4850"/>
    <w:rsid w:val="001B61A4"/>
    <w:rsid w:val="001C64E2"/>
    <w:rsid w:val="001D449B"/>
    <w:rsid w:val="001E1CFD"/>
    <w:rsid w:val="0021054D"/>
    <w:rsid w:val="00227661"/>
    <w:rsid w:val="00227BF0"/>
    <w:rsid w:val="002534D2"/>
    <w:rsid w:val="002B1EA8"/>
    <w:rsid w:val="002D44E5"/>
    <w:rsid w:val="002E5363"/>
    <w:rsid w:val="00350C8A"/>
    <w:rsid w:val="003971D7"/>
    <w:rsid w:val="003B7CFA"/>
    <w:rsid w:val="003E4587"/>
    <w:rsid w:val="00421ED7"/>
    <w:rsid w:val="00435AA5"/>
    <w:rsid w:val="00474088"/>
    <w:rsid w:val="00474C79"/>
    <w:rsid w:val="004940C3"/>
    <w:rsid w:val="004A17B8"/>
    <w:rsid w:val="004C2E6D"/>
    <w:rsid w:val="004C6D0E"/>
    <w:rsid w:val="004C6EF8"/>
    <w:rsid w:val="004D607A"/>
    <w:rsid w:val="00551960"/>
    <w:rsid w:val="00565C07"/>
    <w:rsid w:val="0058508E"/>
    <w:rsid w:val="00596918"/>
    <w:rsid w:val="005E3098"/>
    <w:rsid w:val="005F3EE4"/>
    <w:rsid w:val="00610E78"/>
    <w:rsid w:val="0061342F"/>
    <w:rsid w:val="006E64D4"/>
    <w:rsid w:val="00701FCF"/>
    <w:rsid w:val="0071717E"/>
    <w:rsid w:val="00733B20"/>
    <w:rsid w:val="00752009"/>
    <w:rsid w:val="00755A46"/>
    <w:rsid w:val="0078694F"/>
    <w:rsid w:val="007C33C2"/>
    <w:rsid w:val="007D5156"/>
    <w:rsid w:val="00805A93"/>
    <w:rsid w:val="00852349"/>
    <w:rsid w:val="0086659D"/>
    <w:rsid w:val="0088121C"/>
    <w:rsid w:val="008913D7"/>
    <w:rsid w:val="008C37A5"/>
    <w:rsid w:val="00915A95"/>
    <w:rsid w:val="00923067"/>
    <w:rsid w:val="00926BA8"/>
    <w:rsid w:val="00950A99"/>
    <w:rsid w:val="009511A0"/>
    <w:rsid w:val="00964A96"/>
    <w:rsid w:val="009674DE"/>
    <w:rsid w:val="009765AF"/>
    <w:rsid w:val="009921F3"/>
    <w:rsid w:val="00996C17"/>
    <w:rsid w:val="009C5E89"/>
    <w:rsid w:val="00A47E38"/>
    <w:rsid w:val="00A54375"/>
    <w:rsid w:val="00A816B2"/>
    <w:rsid w:val="00A81C3B"/>
    <w:rsid w:val="00A82BC4"/>
    <w:rsid w:val="00A87DDE"/>
    <w:rsid w:val="00A950AA"/>
    <w:rsid w:val="00A951BD"/>
    <w:rsid w:val="00AC0006"/>
    <w:rsid w:val="00AF7D72"/>
    <w:rsid w:val="00B11A8A"/>
    <w:rsid w:val="00B36EFE"/>
    <w:rsid w:val="00B42452"/>
    <w:rsid w:val="00B51220"/>
    <w:rsid w:val="00B56D76"/>
    <w:rsid w:val="00B95888"/>
    <w:rsid w:val="00BB7782"/>
    <w:rsid w:val="00C113B2"/>
    <w:rsid w:val="00C63CA3"/>
    <w:rsid w:val="00C94A36"/>
    <w:rsid w:val="00D137C5"/>
    <w:rsid w:val="00D37A74"/>
    <w:rsid w:val="00D64A8F"/>
    <w:rsid w:val="00D822DF"/>
    <w:rsid w:val="00DD0DDD"/>
    <w:rsid w:val="00E04FC1"/>
    <w:rsid w:val="00E34FC3"/>
    <w:rsid w:val="00E45245"/>
    <w:rsid w:val="00E47379"/>
    <w:rsid w:val="00E865E9"/>
    <w:rsid w:val="00E934EB"/>
    <w:rsid w:val="00EB7928"/>
    <w:rsid w:val="00EB7BF5"/>
    <w:rsid w:val="00F01874"/>
    <w:rsid w:val="00F01D29"/>
    <w:rsid w:val="00F13422"/>
    <w:rsid w:val="00F24103"/>
    <w:rsid w:val="00F55A50"/>
    <w:rsid w:val="00F907A9"/>
    <w:rsid w:val="00F961FF"/>
    <w:rsid w:val="00FD4C11"/>
    <w:rsid w:val="00FE6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aperpile.com/c/vw8Sxg/gufY"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GBxv" TargetMode="External"/><Relationship Id="rId531" Type="http://schemas.openxmlformats.org/officeDocument/2006/relationships/hyperlink" Target="http://paperpile.com/b/vw8Sxg/orvq" TargetMode="External"/><Relationship Id="rId170" Type="http://schemas.openxmlformats.org/officeDocument/2006/relationships/hyperlink" Target="https://paperpile.com/c/vw8Sxg/58C1" TargetMode="External"/><Relationship Id="rId268" Type="http://schemas.openxmlformats.org/officeDocument/2006/relationships/hyperlink" Target="http://paperpile.com/b/vw8Sxg/eD2D" TargetMode="External"/><Relationship Id="rId475" Type="http://schemas.openxmlformats.org/officeDocument/2006/relationships/hyperlink" Target="http://paperpile.com/b/vw8Sxg/jbPq" TargetMode="External"/><Relationship Id="rId32" Type="http://schemas.openxmlformats.org/officeDocument/2006/relationships/hyperlink" Target="https://paperpile.com/c/vw8Sxg/RR6y+IbDJ" TargetMode="External"/><Relationship Id="rId128" Type="http://schemas.openxmlformats.org/officeDocument/2006/relationships/hyperlink" Target="https://paperpile.com/c/vw8Sxg/mW4B" TargetMode="External"/><Relationship Id="rId335" Type="http://schemas.openxmlformats.org/officeDocument/2006/relationships/hyperlink" Target="http://paperpile.com/b/vw8Sxg/BnNC" TargetMode="External"/><Relationship Id="rId542" Type="http://schemas.openxmlformats.org/officeDocument/2006/relationships/hyperlink" Target="http://paperpile.com/b/vw8Sxg/BZGx" TargetMode="External"/><Relationship Id="rId181" Type="http://schemas.openxmlformats.org/officeDocument/2006/relationships/hyperlink" Target="https://paperpile.com/c/vw8Sxg/jpuF" TargetMode="External"/><Relationship Id="rId402" Type="http://schemas.openxmlformats.org/officeDocument/2006/relationships/hyperlink" Target="http://paperpile.com/b/vw8Sxg/9ls4" TargetMode="External"/><Relationship Id="rId279" Type="http://schemas.openxmlformats.org/officeDocument/2006/relationships/hyperlink" Target="http://paperpile.com/b/vw8Sxg/abJR" TargetMode="External"/><Relationship Id="rId486" Type="http://schemas.openxmlformats.org/officeDocument/2006/relationships/hyperlink" Target="http://paperpile.com/b/vw8Sxg/58C1"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TxNS" TargetMode="External"/><Relationship Id="rId346" Type="http://schemas.openxmlformats.org/officeDocument/2006/relationships/hyperlink" Target="http://paperpile.com/b/vw8Sxg/Q98x" TargetMode="External"/><Relationship Id="rId553" Type="http://schemas.openxmlformats.org/officeDocument/2006/relationships/hyperlink" Target="http://paperpile.com/b/vw8Sxg/nKbK" TargetMode="External"/><Relationship Id="rId192" Type="http://schemas.openxmlformats.org/officeDocument/2006/relationships/hyperlink" Target="https://paperpile.com/c/vw8Sxg/IbDJ+RR6y+27O2" TargetMode="External"/><Relationship Id="rId206" Type="http://schemas.openxmlformats.org/officeDocument/2006/relationships/hyperlink" Target="https://paperpile.com/c/vw8Sxg/bDCF+gH5K" TargetMode="External"/><Relationship Id="rId413" Type="http://schemas.openxmlformats.org/officeDocument/2006/relationships/hyperlink" Target="http://paperpile.com/b/vw8Sxg/pkJk" TargetMode="External"/><Relationship Id="rId497" Type="http://schemas.openxmlformats.org/officeDocument/2006/relationships/hyperlink" Target="http://paperpile.com/b/vw8Sxg/TvlQ" TargetMode="External"/><Relationship Id="rId357" Type="http://schemas.openxmlformats.org/officeDocument/2006/relationships/hyperlink" Target="http://paperpile.com/b/vw8Sxg/IbDJ"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UtlY" TargetMode="External"/><Relationship Id="rId564" Type="http://schemas.openxmlformats.org/officeDocument/2006/relationships/hyperlink" Target="http://paperpile.com/b/vw8Sxg/u0CT" TargetMode="External"/><Relationship Id="rId424" Type="http://schemas.openxmlformats.org/officeDocument/2006/relationships/hyperlink" Target="http://paperpile.com/b/vw8Sxg/YNI2" TargetMode="External"/><Relationship Id="rId270" Type="http://schemas.openxmlformats.org/officeDocument/2006/relationships/hyperlink" Target="http://paperpile.com/b/vw8Sxg/eD2D"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mW4B" TargetMode="External"/><Relationship Id="rId368" Type="http://schemas.openxmlformats.org/officeDocument/2006/relationships/hyperlink" Target="http://paperpile.com/b/vw8Sxg/C2Qd" TargetMode="External"/><Relationship Id="rId575" Type="http://schemas.microsoft.com/office/2011/relationships/people" Target="people.xml"/><Relationship Id="rId228" Type="http://schemas.openxmlformats.org/officeDocument/2006/relationships/hyperlink" Target="https://paperpile.com/c/vw8Sxg/u0CT" TargetMode="External"/><Relationship Id="rId435" Type="http://schemas.openxmlformats.org/officeDocument/2006/relationships/hyperlink" Target="https://doi.org/10.1038/s41893-020-00668-1" TargetMode="External"/><Relationship Id="rId281" Type="http://schemas.openxmlformats.org/officeDocument/2006/relationships/hyperlink" Target="http://paperpile.com/b/vw8Sxg/PWbf" TargetMode="External"/><Relationship Id="rId337" Type="http://schemas.openxmlformats.org/officeDocument/2006/relationships/hyperlink" Target="http://paperpile.com/b/vw8Sxg/zFXW" TargetMode="External"/><Relationship Id="rId502" Type="http://schemas.openxmlformats.org/officeDocument/2006/relationships/hyperlink" Target="http://paperpile.com/b/vw8Sxg/rl9l"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TxNS" TargetMode="External"/><Relationship Id="rId379" Type="http://schemas.openxmlformats.org/officeDocument/2006/relationships/hyperlink" Target="http://paperpile.com/b/vw8Sxg/3XCQ" TargetMode="External"/><Relationship Id="rId544" Type="http://schemas.openxmlformats.org/officeDocument/2006/relationships/hyperlink" Target="http://paperpile.com/b/vw8Sxg/RPUY"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jpuF" TargetMode="External"/><Relationship Id="rId239" Type="http://schemas.openxmlformats.org/officeDocument/2006/relationships/hyperlink" Target="https://paperpile.com/c/vw8Sxg/orvq" TargetMode="External"/><Relationship Id="rId390" Type="http://schemas.openxmlformats.org/officeDocument/2006/relationships/hyperlink" Target="http://paperpile.com/b/vw8Sxg/fzJh" TargetMode="External"/><Relationship Id="rId404" Type="http://schemas.openxmlformats.org/officeDocument/2006/relationships/hyperlink" Target="http://paperpile.com/b/vw8Sxg/9ls4" TargetMode="External"/><Relationship Id="rId446" Type="http://schemas.openxmlformats.org/officeDocument/2006/relationships/hyperlink" Target="http://paperpile.com/b/vw8Sxg/RzM3" TargetMode="External"/><Relationship Id="rId250" Type="http://schemas.openxmlformats.org/officeDocument/2006/relationships/hyperlink" Target="http://paperpile.com/b/vw8Sxg/jpuF" TargetMode="External"/><Relationship Id="rId292" Type="http://schemas.openxmlformats.org/officeDocument/2006/relationships/hyperlink" Target="http://paperpile.com/b/vw8Sxg/zHZk" TargetMode="External"/><Relationship Id="rId306" Type="http://schemas.openxmlformats.org/officeDocument/2006/relationships/hyperlink" Target="http://paperpile.com/b/vw8Sxg/KHB1" TargetMode="External"/><Relationship Id="rId488" Type="http://schemas.openxmlformats.org/officeDocument/2006/relationships/hyperlink" Target="http://paperpile.com/b/vw8Sxg/UzTL" TargetMode="External"/><Relationship Id="rId45" Type="http://schemas.openxmlformats.org/officeDocument/2006/relationships/hyperlink" Target="https://paperpile.com/c/vw8Sxg/BnNC"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CvG4" TargetMode="External"/><Relationship Id="rId348" Type="http://schemas.openxmlformats.org/officeDocument/2006/relationships/hyperlink" Target="http://paperpile.com/b/vw8Sxg/Q98x" TargetMode="External"/><Relationship Id="rId513" Type="http://schemas.openxmlformats.org/officeDocument/2006/relationships/hyperlink" Target="http://paperpile.com/b/vw8Sxg/DT0O" TargetMode="External"/><Relationship Id="rId555" Type="http://schemas.openxmlformats.org/officeDocument/2006/relationships/hyperlink" Target="http://paperpile.com/b/vw8Sxg/aeXT" TargetMode="External"/><Relationship Id="rId152" Type="http://schemas.openxmlformats.org/officeDocument/2006/relationships/hyperlink" Target="https://paperpile.com/c/vw8Sxg/Q98x" TargetMode="External"/><Relationship Id="rId194" Type="http://schemas.openxmlformats.org/officeDocument/2006/relationships/hyperlink" Target="https://paperpile.com/c/vw8Sxg/IbDJ+RR6y+27O2" TargetMode="External"/><Relationship Id="rId208" Type="http://schemas.openxmlformats.org/officeDocument/2006/relationships/hyperlink" Target="https://paperpile.com/c/vw8Sxg/1G66+3XCQ" TargetMode="External"/><Relationship Id="rId415" Type="http://schemas.openxmlformats.org/officeDocument/2006/relationships/hyperlink" Target="http://paperpile.com/b/vw8Sxg/BRsx" TargetMode="External"/><Relationship Id="rId457" Type="http://schemas.openxmlformats.org/officeDocument/2006/relationships/hyperlink" Target="http://paperpile.com/b/vw8Sxg/Laza" TargetMode="External"/><Relationship Id="rId261" Type="http://schemas.openxmlformats.org/officeDocument/2006/relationships/hyperlink" Target="http://paperpile.com/b/vw8Sxg/Ufy9" TargetMode="External"/><Relationship Id="rId499" Type="http://schemas.openxmlformats.org/officeDocument/2006/relationships/hyperlink" Target="http://paperpile.com/b/vw8Sxg/MSwB" TargetMode="External"/><Relationship Id="rId14" Type="http://schemas.openxmlformats.org/officeDocument/2006/relationships/hyperlink" Target="https://paperpile.com/c/vw8Sxg/xXcj"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ZJh1" TargetMode="External"/><Relationship Id="rId359" Type="http://schemas.openxmlformats.org/officeDocument/2006/relationships/hyperlink" Target="https://www.sciencedirect.com/science/article/pii/S0959652619313162" TargetMode="External"/><Relationship Id="rId524" Type="http://schemas.openxmlformats.org/officeDocument/2006/relationships/hyperlink" Target="http://paperpile.com/b/vw8Sxg/mW4B" TargetMode="External"/><Relationship Id="rId566" Type="http://schemas.openxmlformats.org/officeDocument/2006/relationships/hyperlink" Target="http://paperpile.com/b/vw8Sxg/u0CT" TargetMode="External"/><Relationship Id="rId98" Type="http://schemas.openxmlformats.org/officeDocument/2006/relationships/hyperlink" Target="https://paperpile.com/c/vw8Sxg/9ls4" TargetMode="External"/><Relationship Id="rId121" Type="http://schemas.openxmlformats.org/officeDocument/2006/relationships/hyperlink" Target="https://paperpile.com/c/vw8Sxg/fWwD" TargetMode="External"/><Relationship Id="rId163" Type="http://schemas.openxmlformats.org/officeDocument/2006/relationships/hyperlink" Target="https://paperpile.com/c/vw8Sxg/pL3T+9ls4" TargetMode="External"/><Relationship Id="rId219" Type="http://schemas.openxmlformats.org/officeDocument/2006/relationships/hyperlink" Target="https://paperpile.com/c/vw8Sxg/gufY" TargetMode="External"/><Relationship Id="rId370" Type="http://schemas.openxmlformats.org/officeDocument/2006/relationships/hyperlink" Target="http://paperpile.com/b/vw8Sxg/FhnC" TargetMode="External"/><Relationship Id="rId426" Type="http://schemas.openxmlformats.org/officeDocument/2006/relationships/hyperlink" Target="http://paperpile.com/b/vw8Sxg/YNI2" TargetMode="External"/><Relationship Id="rId230" Type="http://schemas.openxmlformats.org/officeDocument/2006/relationships/hyperlink" Target="https://paperpile.com/c/vw8Sxg/zFXW+KHB1" TargetMode="External"/><Relationship Id="rId468" Type="http://schemas.openxmlformats.org/officeDocument/2006/relationships/hyperlink" Target="http://paperpile.com/b/vw8Sxg/2sVP"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snIe" TargetMode="External"/><Relationship Id="rId328" Type="http://schemas.openxmlformats.org/officeDocument/2006/relationships/hyperlink" Target="http://paperpile.com/b/vw8Sxg/CvG4" TargetMode="External"/><Relationship Id="rId535" Type="http://schemas.openxmlformats.org/officeDocument/2006/relationships/hyperlink" Target="http://paperpile.com/b/vw8Sxg/0yqh" TargetMode="External"/><Relationship Id="rId132" Type="http://schemas.openxmlformats.org/officeDocument/2006/relationships/hyperlink" Target="https://paperpile.com/c/vw8Sxg/aeXT+jbPq+9ls4" TargetMode="External"/><Relationship Id="rId174" Type="http://schemas.openxmlformats.org/officeDocument/2006/relationships/hyperlink" Target="https://paperpile.com/c/vw8Sxg/sOSV" TargetMode="External"/><Relationship Id="rId381" Type="http://schemas.openxmlformats.org/officeDocument/2006/relationships/hyperlink" Target="http://paperpile.com/b/vw8Sxg/MfyJ" TargetMode="External"/><Relationship Id="rId241" Type="http://schemas.openxmlformats.org/officeDocument/2006/relationships/hyperlink" Target="https://paperpile.com/c/vw8Sxg/TvlQ" TargetMode="External"/><Relationship Id="rId437" Type="http://schemas.openxmlformats.org/officeDocument/2006/relationships/hyperlink" Target="http://paperpile.com/b/vw8Sxg/TxNS" TargetMode="External"/><Relationship Id="rId479" Type="http://schemas.openxmlformats.org/officeDocument/2006/relationships/hyperlink" Target="http://paperpile.com/b/vw8Sxg/gH5K"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PWbf" TargetMode="External"/><Relationship Id="rId339" Type="http://schemas.openxmlformats.org/officeDocument/2006/relationships/hyperlink" Target="http://paperpile.com/b/vw8Sxg/zFXW" TargetMode="External"/><Relationship Id="rId490" Type="http://schemas.openxmlformats.org/officeDocument/2006/relationships/hyperlink" Target="http://paperpile.com/b/vw8Sxg/UzTL" TargetMode="External"/><Relationship Id="rId504" Type="http://schemas.openxmlformats.org/officeDocument/2006/relationships/hyperlink" Target="http://seafoodco2.dal.ca/" TargetMode="External"/><Relationship Id="rId546" Type="http://schemas.openxmlformats.org/officeDocument/2006/relationships/hyperlink" Target="http://paperpile.com/b/vw8Sxg/RPUY"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2sVP+abhW" TargetMode="External"/><Relationship Id="rId143" Type="http://schemas.openxmlformats.org/officeDocument/2006/relationships/hyperlink" Target="https://paperpile.com/c/vw8Sxg/TvlQ" TargetMode="External"/><Relationship Id="rId185" Type="http://schemas.openxmlformats.org/officeDocument/2006/relationships/comments" Target="comments.xml"/><Relationship Id="rId350" Type="http://schemas.openxmlformats.org/officeDocument/2006/relationships/hyperlink" Target="http://paperpile.com/b/vw8Sxg/Q98x" TargetMode="External"/><Relationship Id="rId406" Type="http://schemas.openxmlformats.org/officeDocument/2006/relationships/hyperlink" Target="http://paperpile.com/b/vw8Sxg/RR6y"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1G66+3XCQ" TargetMode="External"/><Relationship Id="rId392" Type="http://schemas.openxmlformats.org/officeDocument/2006/relationships/hyperlink" Target="http://paperpile.com/b/vw8Sxg/fzJh" TargetMode="External"/><Relationship Id="rId448" Type="http://schemas.openxmlformats.org/officeDocument/2006/relationships/hyperlink" Target="http://paperpile.com/b/vw8Sxg/TFMD" TargetMode="External"/><Relationship Id="rId252" Type="http://schemas.openxmlformats.org/officeDocument/2006/relationships/hyperlink" Target="http://paperpile.com/b/vw8Sxg/rXrf" TargetMode="External"/><Relationship Id="rId294" Type="http://schemas.openxmlformats.org/officeDocument/2006/relationships/hyperlink" Target="http://paperpile.com/b/vw8Sxg/pL3T" TargetMode="External"/><Relationship Id="rId308" Type="http://schemas.openxmlformats.org/officeDocument/2006/relationships/hyperlink" Target="http://paperpile.com/b/vw8Sxg/1G66" TargetMode="External"/><Relationship Id="rId515" Type="http://schemas.openxmlformats.org/officeDocument/2006/relationships/hyperlink" Target="http://paperpile.com/b/vw8Sxg/JygD"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RzM3" TargetMode="External"/><Relationship Id="rId112" Type="http://schemas.openxmlformats.org/officeDocument/2006/relationships/image" Target="media/image2.jpg"/><Relationship Id="rId154" Type="http://schemas.openxmlformats.org/officeDocument/2006/relationships/hyperlink" Target="https://paperpile.com/c/vw8Sxg/orvq" TargetMode="External"/><Relationship Id="rId361" Type="http://schemas.openxmlformats.org/officeDocument/2006/relationships/hyperlink" Target="http://paperpile.com/b/vw8Sxg/O6pC" TargetMode="External"/><Relationship Id="rId557" Type="http://schemas.openxmlformats.org/officeDocument/2006/relationships/hyperlink" Target="http://paperpile.com/b/vw8Sxg/aeXT" TargetMode="External"/><Relationship Id="rId196" Type="http://schemas.openxmlformats.org/officeDocument/2006/relationships/hyperlink" Target="https://paperpile.com/c/vw8Sxg/YNI2" TargetMode="External"/><Relationship Id="rId417" Type="http://schemas.openxmlformats.org/officeDocument/2006/relationships/hyperlink" Target="http://dx.doi.org/10.14466/CefasDataHub.120" TargetMode="External"/><Relationship Id="rId459" Type="http://schemas.openxmlformats.org/officeDocument/2006/relationships/hyperlink" Target="http://paperpile.com/b/vw8Sxg/9ZRi"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u0CT" TargetMode="External"/><Relationship Id="rId263" Type="http://schemas.openxmlformats.org/officeDocument/2006/relationships/hyperlink" Target="http://paperpile.com/b/vw8Sxg/Ufy9" TargetMode="External"/><Relationship Id="rId319" Type="http://schemas.openxmlformats.org/officeDocument/2006/relationships/hyperlink" Target="http://paperpile.com/b/vw8Sxg/ZJh1" TargetMode="External"/><Relationship Id="rId470" Type="http://schemas.openxmlformats.org/officeDocument/2006/relationships/hyperlink" Target="http://paperpile.com/b/vw8Sxg/abhW" TargetMode="External"/><Relationship Id="rId526" Type="http://schemas.openxmlformats.org/officeDocument/2006/relationships/hyperlink" Target="http://paperpile.com/b/vw8Sxg/nkIF" TargetMode="External"/><Relationship Id="rId58" Type="http://schemas.openxmlformats.org/officeDocument/2006/relationships/hyperlink" Target="https://paperpile.com/c/vw8Sxg/FhnC+eooj" TargetMode="External"/><Relationship Id="rId123" Type="http://schemas.openxmlformats.org/officeDocument/2006/relationships/hyperlink" Target="https://paperpile.com/c/vw8Sxg/UtlY+Laza" TargetMode="External"/><Relationship Id="rId330" Type="http://schemas.openxmlformats.org/officeDocument/2006/relationships/hyperlink" Target="http://paperpile.com/b/vw8Sxg/CvG4" TargetMode="External"/><Relationship Id="rId568" Type="http://schemas.openxmlformats.org/officeDocument/2006/relationships/hyperlink" Target="http://paperpile.com/b/vw8Sxg/u0CT" TargetMode="External"/><Relationship Id="rId165" Type="http://schemas.openxmlformats.org/officeDocument/2006/relationships/hyperlink" Target="https://paperpile.com/c/vw8Sxg/pL3T+9ls4" TargetMode="External"/><Relationship Id="rId372" Type="http://schemas.openxmlformats.org/officeDocument/2006/relationships/hyperlink" Target="http://paperpile.com/b/vw8Sxg/FhnC" TargetMode="External"/><Relationship Id="rId428" Type="http://schemas.openxmlformats.org/officeDocument/2006/relationships/hyperlink" Target="http://paperpile.com/b/vw8Sxg/CKUU" TargetMode="External"/><Relationship Id="rId232" Type="http://schemas.openxmlformats.org/officeDocument/2006/relationships/hyperlink" Target="https://paperpile.com/c/vw8Sxg/MSwB" TargetMode="External"/><Relationship Id="rId274" Type="http://schemas.openxmlformats.org/officeDocument/2006/relationships/hyperlink" Target="http://paperpile.com/b/vw8Sxg/snIe" TargetMode="External"/><Relationship Id="rId481" Type="http://schemas.openxmlformats.org/officeDocument/2006/relationships/hyperlink" Target="http://paperpile.com/b/vw8Sxg/gH5K"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FhnC+Ufy9" TargetMode="External"/><Relationship Id="rId134" Type="http://schemas.openxmlformats.org/officeDocument/2006/relationships/hyperlink" Target="https://paperpile.com/c/vw8Sxg/aeXT+jbPq+9ls4" TargetMode="External"/><Relationship Id="rId537" Type="http://schemas.openxmlformats.org/officeDocument/2006/relationships/hyperlink" Target="http://paperpile.com/b/vw8Sxg/0yqh" TargetMode="External"/><Relationship Id="rId80" Type="http://schemas.openxmlformats.org/officeDocument/2006/relationships/hyperlink" Target="https://paperpile.com/c/vw8Sxg/TFMD" TargetMode="External"/><Relationship Id="rId176" Type="http://schemas.openxmlformats.org/officeDocument/2006/relationships/hyperlink" Target="https://paperpile.com/c/vw8Sxg/sOSV" TargetMode="External"/><Relationship Id="rId341" Type="http://schemas.openxmlformats.org/officeDocument/2006/relationships/hyperlink" Target="http://paperpile.com/b/vw8Sxg/eooj" TargetMode="External"/><Relationship Id="rId383" Type="http://schemas.openxmlformats.org/officeDocument/2006/relationships/hyperlink" Target="http://paperpile.com/b/vw8Sxg/MfyJ" TargetMode="External"/><Relationship Id="rId439" Type="http://schemas.openxmlformats.org/officeDocument/2006/relationships/hyperlink" Target="http://paperpile.com/b/vw8Sxg/TxNS" TargetMode="External"/><Relationship Id="rId201" Type="http://schemas.openxmlformats.org/officeDocument/2006/relationships/hyperlink" Target="https://paperpile.com/c/vw8Sxg/2sVP+abhW" TargetMode="External"/><Relationship Id="rId243" Type="http://schemas.openxmlformats.org/officeDocument/2006/relationships/hyperlink" Target="https://paperpile.com/c/vw8Sxg/cgwm" TargetMode="External"/><Relationship Id="rId285" Type="http://schemas.openxmlformats.org/officeDocument/2006/relationships/hyperlink" Target="http://paperpile.com/b/vw8Sxg/gufY" TargetMode="External"/><Relationship Id="rId450" Type="http://schemas.openxmlformats.org/officeDocument/2006/relationships/hyperlink" Target="http://paperpile.com/b/vw8Sxg/TFMD" TargetMode="External"/><Relationship Id="rId506" Type="http://schemas.openxmlformats.org/officeDocument/2006/relationships/hyperlink" Target="http://paperpile.com/b/vw8Sxg/6a6b"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RPUY" TargetMode="External"/><Relationship Id="rId310" Type="http://schemas.openxmlformats.org/officeDocument/2006/relationships/hyperlink" Target="http://paperpile.com/b/vw8Sxg/1G66" TargetMode="External"/><Relationship Id="rId492" Type="http://schemas.openxmlformats.org/officeDocument/2006/relationships/hyperlink" Target="http://paperpile.com/b/vw8Sxg/UzTL" TargetMode="External"/><Relationship Id="rId548" Type="http://schemas.openxmlformats.org/officeDocument/2006/relationships/hyperlink" Target="http://paperpile.com/b/vw8Sxg/RPUY"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6a6b" TargetMode="External"/><Relationship Id="rId187" Type="http://schemas.microsoft.com/office/2016/09/relationships/commentsIds" Target="commentsIds.xml"/><Relationship Id="rId352" Type="http://schemas.openxmlformats.org/officeDocument/2006/relationships/hyperlink" Target="http://paperpile.com/b/vw8Sxg/0YFK" TargetMode="External"/><Relationship Id="rId394" Type="http://schemas.openxmlformats.org/officeDocument/2006/relationships/hyperlink" Target="http://paperpile.com/b/vw8Sxg/fzJh" TargetMode="External"/><Relationship Id="rId408" Type="http://schemas.openxmlformats.org/officeDocument/2006/relationships/hyperlink" Target="http://dx.doi.org/10.1088/1748-9326/ac3954" TargetMode="External"/><Relationship Id="rId212" Type="http://schemas.openxmlformats.org/officeDocument/2006/relationships/hyperlink" Target="https://paperpile.com/c/vw8Sxg/1G66+3XCQ" TargetMode="External"/><Relationship Id="rId254" Type="http://schemas.openxmlformats.org/officeDocument/2006/relationships/hyperlink" Target="http://paperpile.com/b/vw8Sxg/rXrf"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1G66" TargetMode="External"/><Relationship Id="rId296" Type="http://schemas.openxmlformats.org/officeDocument/2006/relationships/hyperlink" Target="http://paperpile.com/b/vw8Sxg/pL3T" TargetMode="External"/><Relationship Id="rId461" Type="http://schemas.openxmlformats.org/officeDocument/2006/relationships/hyperlink" Target="http://paperpile.com/b/vw8Sxg/9ZRi" TargetMode="External"/><Relationship Id="rId517" Type="http://schemas.openxmlformats.org/officeDocument/2006/relationships/hyperlink" Target="http://paperpile.com/b/vw8Sxg/JygD" TargetMode="External"/><Relationship Id="rId559" Type="http://schemas.openxmlformats.org/officeDocument/2006/relationships/hyperlink" Target="http://paperpile.com/b/vw8Sxg/9daw"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jbPq" TargetMode="External"/><Relationship Id="rId198" Type="http://schemas.openxmlformats.org/officeDocument/2006/relationships/hyperlink" Target="https://paperpile.com/c/vw8Sxg/eD2D" TargetMode="External"/><Relationship Id="rId321" Type="http://schemas.openxmlformats.org/officeDocument/2006/relationships/hyperlink" Target="http://paperpile.com/b/vw8Sxg/ZJh1" TargetMode="External"/><Relationship Id="rId363" Type="http://schemas.openxmlformats.org/officeDocument/2006/relationships/hyperlink" Target="http://paperpile.com/b/vw8Sxg/O6pC" TargetMode="External"/><Relationship Id="rId419" Type="http://schemas.openxmlformats.org/officeDocument/2006/relationships/hyperlink" Target="http://paperpile.com/b/vw8Sxg/sOSV" TargetMode="External"/><Relationship Id="rId570" Type="http://schemas.openxmlformats.org/officeDocument/2006/relationships/hyperlink" Target="http://paperpile.com/b/vw8Sxg/8oGf" TargetMode="External"/><Relationship Id="rId223" Type="http://schemas.openxmlformats.org/officeDocument/2006/relationships/hyperlink" Target="https://paperpile.com/c/vw8Sxg/u0CT" TargetMode="External"/><Relationship Id="rId430" Type="http://schemas.openxmlformats.org/officeDocument/2006/relationships/hyperlink" Target="http://paperpile.com/b/vw8Sxg/cgwm"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Ufy9" TargetMode="External"/><Relationship Id="rId472" Type="http://schemas.openxmlformats.org/officeDocument/2006/relationships/hyperlink" Target="http://paperpile.com/b/vw8Sxg/abhW" TargetMode="External"/><Relationship Id="rId528" Type="http://schemas.openxmlformats.org/officeDocument/2006/relationships/hyperlink" Target="http://paperpile.com/b/vw8Sxg/nkIF" TargetMode="External"/><Relationship Id="rId125" Type="http://schemas.openxmlformats.org/officeDocument/2006/relationships/hyperlink" Target="https://paperpile.com/c/vw8Sxg/9ZRi" TargetMode="External"/><Relationship Id="rId167" Type="http://schemas.openxmlformats.org/officeDocument/2006/relationships/hyperlink" Target="https://paperpile.com/c/vw8Sxg/fzJh" TargetMode="External"/><Relationship Id="rId332" Type="http://schemas.openxmlformats.org/officeDocument/2006/relationships/hyperlink" Target="http://paperpile.com/b/vw8Sxg/BnNC" TargetMode="External"/><Relationship Id="rId374" Type="http://schemas.openxmlformats.org/officeDocument/2006/relationships/hyperlink" Target="http://paperpile.com/b/vw8Sxg/FhnC"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aeXT+TxNS" TargetMode="External"/><Relationship Id="rId2" Type="http://schemas.openxmlformats.org/officeDocument/2006/relationships/settings" Target="settings.xml"/><Relationship Id="rId29" Type="http://schemas.openxmlformats.org/officeDocument/2006/relationships/hyperlink" Target="https://paperpile.com/c/vw8Sxg/FhnC+rXrf" TargetMode="External"/><Relationship Id="rId276" Type="http://schemas.openxmlformats.org/officeDocument/2006/relationships/hyperlink" Target="http://paperpile.com/b/vw8Sxg/abJR" TargetMode="External"/><Relationship Id="rId441" Type="http://schemas.openxmlformats.org/officeDocument/2006/relationships/hyperlink" Target="http://dx.doi.org/10.3390/nu12092650" TargetMode="External"/><Relationship Id="rId483" Type="http://schemas.openxmlformats.org/officeDocument/2006/relationships/hyperlink" Target="http://paperpile.com/b/vw8Sxg/gH5K" TargetMode="External"/><Relationship Id="rId539" Type="http://schemas.openxmlformats.org/officeDocument/2006/relationships/hyperlink" Target="http://paperpile.com/b/vw8Sxg/BZGx" TargetMode="External"/><Relationship Id="rId40" Type="http://schemas.openxmlformats.org/officeDocument/2006/relationships/hyperlink" Target="https://paperpile.com/c/vw8Sxg/zHZk+onfd" TargetMode="External"/><Relationship Id="rId136" Type="http://schemas.openxmlformats.org/officeDocument/2006/relationships/image" Target="media/image3.jpeg"/><Relationship Id="rId178" Type="http://schemas.openxmlformats.org/officeDocument/2006/relationships/hyperlink" Target="https://paperpile.com/c/vw8Sxg/BZGx" TargetMode="External"/><Relationship Id="rId301" Type="http://schemas.openxmlformats.org/officeDocument/2006/relationships/hyperlink" Target="http://paperpile.com/b/vw8Sxg/xXcj" TargetMode="External"/><Relationship Id="rId343" Type="http://schemas.openxmlformats.org/officeDocument/2006/relationships/hyperlink" Target="http://paperpile.com/b/vw8Sxg/eooj" TargetMode="External"/><Relationship Id="rId550" Type="http://schemas.openxmlformats.org/officeDocument/2006/relationships/hyperlink" Target="http://paperpile.com/b/vw8Sxg/nKbK"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2sVP+abhW" TargetMode="External"/><Relationship Id="rId385" Type="http://schemas.openxmlformats.org/officeDocument/2006/relationships/hyperlink" Target="http://paperpile.com/b/vw8Sxg/2FZo" TargetMode="External"/><Relationship Id="rId245" Type="http://schemas.openxmlformats.org/officeDocument/2006/relationships/hyperlink" Target="https://paperpile.com/c/vw8Sxg/BRsx" TargetMode="External"/><Relationship Id="rId287" Type="http://schemas.openxmlformats.org/officeDocument/2006/relationships/hyperlink" Target="http://paperpile.com/b/vw8Sxg/gufY" TargetMode="External"/><Relationship Id="rId410" Type="http://schemas.openxmlformats.org/officeDocument/2006/relationships/hyperlink" Target="http://paperpile.com/b/vw8Sxg/pkJk" TargetMode="External"/><Relationship Id="rId452" Type="http://schemas.openxmlformats.org/officeDocument/2006/relationships/hyperlink" Target="http://paperpile.com/b/vw8Sxg/Gnae" TargetMode="External"/><Relationship Id="rId494" Type="http://schemas.openxmlformats.org/officeDocument/2006/relationships/hyperlink" Target="http://paperpile.com/b/vw8Sxg/TvlQ" TargetMode="External"/><Relationship Id="rId508" Type="http://schemas.openxmlformats.org/officeDocument/2006/relationships/hyperlink" Target="http://paperpile.com/b/vw8Sxg/6a6b" TargetMode="External"/><Relationship Id="rId105" Type="http://schemas.openxmlformats.org/officeDocument/2006/relationships/hyperlink" Target="https://paperpile.com/c/vw8Sxg/pkJk" TargetMode="External"/><Relationship Id="rId147" Type="http://schemas.openxmlformats.org/officeDocument/2006/relationships/hyperlink" Target="https://paperpile.com/c/vw8Sxg/6a6b" TargetMode="External"/><Relationship Id="rId312" Type="http://schemas.openxmlformats.org/officeDocument/2006/relationships/hyperlink" Target="http://paperpile.com/b/vw8Sxg/1G66" TargetMode="External"/><Relationship Id="rId354" Type="http://schemas.openxmlformats.org/officeDocument/2006/relationships/hyperlink" Target="http://paperpile.com/b/vw8Sxg/0YFK" TargetMode="External"/><Relationship Id="rId51" Type="http://schemas.openxmlformats.org/officeDocument/2006/relationships/hyperlink" Target="https://paperpile.com/c/vw8Sxg/CvG4+2sVP+MfyJ" TargetMode="External"/><Relationship Id="rId93" Type="http://schemas.openxmlformats.org/officeDocument/2006/relationships/hyperlink" Target="https://paperpile.com/c/vw8Sxg/ZJh1"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U68x" TargetMode="External"/><Relationship Id="rId561" Type="http://schemas.openxmlformats.org/officeDocument/2006/relationships/hyperlink" Target="http://paperpile.com/b/vw8Sxg/9daw" TargetMode="External"/><Relationship Id="rId214" Type="http://schemas.openxmlformats.org/officeDocument/2006/relationships/hyperlink" Target="https://paperpile.com/c/vw8Sxg/gufY" TargetMode="External"/><Relationship Id="rId256" Type="http://schemas.openxmlformats.org/officeDocument/2006/relationships/hyperlink" Target="http://paperpile.com/b/vw8Sxg/onfd" TargetMode="External"/><Relationship Id="rId298" Type="http://schemas.openxmlformats.org/officeDocument/2006/relationships/hyperlink" Target="http://paperpile.com/b/vw8Sxg/xXcj" TargetMode="External"/><Relationship Id="rId421" Type="http://schemas.openxmlformats.org/officeDocument/2006/relationships/hyperlink" Target="http://paperpile.com/b/vw8Sxg/sOSV" TargetMode="External"/><Relationship Id="rId463" Type="http://schemas.openxmlformats.org/officeDocument/2006/relationships/hyperlink" Target="http://paperpile.com/b/vw8Sxg/9ZRi" TargetMode="External"/><Relationship Id="rId519" Type="http://schemas.openxmlformats.org/officeDocument/2006/relationships/hyperlink" Target="http://paperpile.com/b/vw8Sxg/JygD" TargetMode="External"/><Relationship Id="rId116" Type="http://schemas.openxmlformats.org/officeDocument/2006/relationships/hyperlink" Target="https://paperpile.com/c/vw8Sxg/gufY" TargetMode="External"/><Relationship Id="rId158" Type="http://schemas.openxmlformats.org/officeDocument/2006/relationships/image" Target="media/image5.jpg"/><Relationship Id="rId323" Type="http://schemas.openxmlformats.org/officeDocument/2006/relationships/hyperlink" Target="http://paperpile.com/b/vw8Sxg/GBxv" TargetMode="External"/><Relationship Id="rId530" Type="http://schemas.openxmlformats.org/officeDocument/2006/relationships/hyperlink" Target="http://paperpile.com/b/vw8Sxg/orvq" TargetMode="External"/><Relationship Id="rId20" Type="http://schemas.openxmlformats.org/officeDocument/2006/relationships/hyperlink" Target="https://paperpile.com/c/vw8Sxg/C2Qd"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C2Qd" TargetMode="External"/><Relationship Id="rId572" Type="http://schemas.openxmlformats.org/officeDocument/2006/relationships/hyperlink" Target="http://paperpile.com/b/vw8Sxg/8oGf" TargetMode="External"/><Relationship Id="rId225" Type="http://schemas.openxmlformats.org/officeDocument/2006/relationships/hyperlink" Target="https://www.seafish.org/insight-and-research/market-supply-data-and-insight/" TargetMode="External"/><Relationship Id="rId267" Type="http://schemas.openxmlformats.org/officeDocument/2006/relationships/hyperlink" Target="http://paperpile.com/b/vw8Sxg/eD2D" TargetMode="External"/><Relationship Id="rId432" Type="http://schemas.openxmlformats.org/officeDocument/2006/relationships/hyperlink" Target="http://paperpile.com/b/vw8Sxg/KXby" TargetMode="External"/><Relationship Id="rId474" Type="http://schemas.openxmlformats.org/officeDocument/2006/relationships/hyperlink" Target="http://paperpile.com/b/vw8Sxg/jbPq" TargetMode="External"/><Relationship Id="rId127" Type="http://schemas.openxmlformats.org/officeDocument/2006/relationships/hyperlink" Target="https://paperpile.com/c/vw8Sxg/9ZRi"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58C1" TargetMode="External"/><Relationship Id="rId334" Type="http://schemas.openxmlformats.org/officeDocument/2006/relationships/hyperlink" Target="http://paperpile.com/b/vw8Sxg/BnNC" TargetMode="External"/><Relationship Id="rId376" Type="http://schemas.openxmlformats.org/officeDocument/2006/relationships/hyperlink" Target="http://paperpile.com/b/vw8Sxg/3XCQ" TargetMode="External"/><Relationship Id="rId541" Type="http://schemas.openxmlformats.org/officeDocument/2006/relationships/hyperlink" Target="http://paperpile.com/b/vw8Sxg/BZGx"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BZGx" TargetMode="External"/><Relationship Id="rId236" Type="http://schemas.openxmlformats.org/officeDocument/2006/relationships/hyperlink" Target="https://paperpile.com/c/vw8Sxg/U68x" TargetMode="External"/><Relationship Id="rId278" Type="http://schemas.openxmlformats.org/officeDocument/2006/relationships/hyperlink" Target="http://paperpile.com/b/vw8Sxg/abJR" TargetMode="External"/><Relationship Id="rId401" Type="http://schemas.openxmlformats.org/officeDocument/2006/relationships/hyperlink" Target="http://paperpile.com/b/vw8Sxg/9ls4" TargetMode="External"/><Relationship Id="rId443" Type="http://schemas.openxmlformats.org/officeDocument/2006/relationships/hyperlink" Target="http://paperpile.com/b/vw8Sxg/RzM3" TargetMode="External"/><Relationship Id="rId303" Type="http://schemas.openxmlformats.org/officeDocument/2006/relationships/hyperlink" Target="http://paperpile.com/b/vw8Sxg/KHB1" TargetMode="External"/><Relationship Id="rId485" Type="http://schemas.openxmlformats.org/officeDocument/2006/relationships/hyperlink" Target="http://paperpile.com/b/vw8Sxg/58C1" TargetMode="External"/><Relationship Id="rId42" Type="http://schemas.openxmlformats.org/officeDocument/2006/relationships/hyperlink" Target="https://paperpile.com/c/vw8Sxg/DT0O"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MSwB" TargetMode="External"/><Relationship Id="rId345" Type="http://schemas.openxmlformats.org/officeDocument/2006/relationships/hyperlink" Target="http://paperpile.com/b/vw8Sxg/eooj" TargetMode="External"/><Relationship Id="rId387" Type="http://schemas.openxmlformats.org/officeDocument/2006/relationships/hyperlink" Target="http://paperpile.com/b/vw8Sxg/2FZo" TargetMode="External"/><Relationship Id="rId510" Type="http://schemas.openxmlformats.org/officeDocument/2006/relationships/hyperlink" Target="http://paperpile.com/b/vw8Sxg/DT0O" TargetMode="External"/><Relationship Id="rId552" Type="http://schemas.openxmlformats.org/officeDocument/2006/relationships/hyperlink" Target="http://paperpile.com/b/vw8Sxg/nKbK"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bDCF+gH5K" TargetMode="External"/><Relationship Id="rId247" Type="http://schemas.openxmlformats.org/officeDocument/2006/relationships/hyperlink" Target="http://paperpile.com/b/vw8Sxg/jpuF" TargetMode="External"/><Relationship Id="rId412" Type="http://schemas.openxmlformats.org/officeDocument/2006/relationships/hyperlink" Target="http://paperpile.com/b/vw8Sxg/pkJk" TargetMode="External"/><Relationship Id="rId107" Type="http://schemas.openxmlformats.org/officeDocument/2006/relationships/hyperlink" Target="https://paperpile.com/c/vw8Sxg/pkJk" TargetMode="External"/><Relationship Id="rId289" Type="http://schemas.openxmlformats.org/officeDocument/2006/relationships/hyperlink" Target="http://paperpile.com/b/vw8Sxg/gufY" TargetMode="External"/><Relationship Id="rId454" Type="http://schemas.openxmlformats.org/officeDocument/2006/relationships/hyperlink" Target="http://paperpile.com/b/vw8Sxg/Gnae" TargetMode="External"/><Relationship Id="rId496" Type="http://schemas.openxmlformats.org/officeDocument/2006/relationships/hyperlink" Target="http://paperpile.com/b/vw8Sxg/TvlQ" TargetMode="External"/><Relationship Id="rId11" Type="http://schemas.openxmlformats.org/officeDocument/2006/relationships/hyperlink" Target="https://paperpile.com/c/vw8Sxg/JygD+nKb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2FZo+U68x" TargetMode="External"/><Relationship Id="rId314" Type="http://schemas.openxmlformats.org/officeDocument/2006/relationships/hyperlink" Target="http://paperpile.com/b/vw8Sxg/Xzn0" TargetMode="External"/><Relationship Id="rId356" Type="http://schemas.openxmlformats.org/officeDocument/2006/relationships/hyperlink" Target="http://paperpile.com/b/vw8Sxg/IbDJ" TargetMode="External"/><Relationship Id="rId398" Type="http://schemas.openxmlformats.org/officeDocument/2006/relationships/hyperlink" Target="http://paperpile.com/b/vw8Sxg/U68x" TargetMode="External"/><Relationship Id="rId521" Type="http://schemas.openxmlformats.org/officeDocument/2006/relationships/hyperlink" Target="http://paperpile.com/b/vw8Sxg/mW4B" TargetMode="External"/><Relationship Id="rId563" Type="http://schemas.openxmlformats.org/officeDocument/2006/relationships/hyperlink" Target="http://paperpile.com/b/vw8Sxg/9daw" TargetMode="External"/><Relationship Id="rId95" Type="http://schemas.openxmlformats.org/officeDocument/2006/relationships/hyperlink" Target="https://paperpile.com/c/vw8Sxg/GBxv" TargetMode="External"/><Relationship Id="rId160" Type="http://schemas.openxmlformats.org/officeDocument/2006/relationships/hyperlink" Target="https://paperpile.com/c/vw8Sxg/KXby" TargetMode="External"/><Relationship Id="rId216" Type="http://schemas.openxmlformats.org/officeDocument/2006/relationships/hyperlink" Target="https://paperpile.com/c/vw8Sxg/gufY" TargetMode="External"/><Relationship Id="rId423" Type="http://schemas.openxmlformats.org/officeDocument/2006/relationships/hyperlink" Target="http://paperpile.com/b/vw8Sxg/YNI2" TargetMode="External"/><Relationship Id="rId258" Type="http://schemas.openxmlformats.org/officeDocument/2006/relationships/hyperlink" Target="http://paperpile.com/b/vw8Sxg/onfd" TargetMode="External"/><Relationship Id="rId465" Type="http://schemas.openxmlformats.org/officeDocument/2006/relationships/hyperlink" Target="http://paperpile.com/b/vw8Sxg/2sVP"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gufY" TargetMode="External"/><Relationship Id="rId325" Type="http://schemas.openxmlformats.org/officeDocument/2006/relationships/hyperlink" Target="http://paperpile.com/b/vw8Sxg/GBxv" TargetMode="External"/><Relationship Id="rId367" Type="http://schemas.openxmlformats.org/officeDocument/2006/relationships/hyperlink" Target="http://paperpile.com/b/vw8Sxg/C2Qd" TargetMode="External"/><Relationship Id="rId532" Type="http://schemas.openxmlformats.org/officeDocument/2006/relationships/hyperlink" Target="http://paperpile.com/b/vw8Sxg/UtlY" TargetMode="External"/><Relationship Id="rId574" Type="http://schemas.openxmlformats.org/officeDocument/2006/relationships/fontTable" Target="fontTable.xml"/><Relationship Id="rId171" Type="http://schemas.openxmlformats.org/officeDocument/2006/relationships/hyperlink" Target="https://paperpile.com/c/vw8Sxg/8oGf" TargetMode="External"/><Relationship Id="rId227" Type="http://schemas.openxmlformats.org/officeDocument/2006/relationships/hyperlink" Target="https://paperpile.com/c/vw8Sxg/u0CT" TargetMode="External"/><Relationship Id="rId269" Type="http://schemas.openxmlformats.org/officeDocument/2006/relationships/hyperlink" Target="http://paperpile.com/b/vw8Sxg/eD2D" TargetMode="External"/><Relationship Id="rId434" Type="http://schemas.openxmlformats.org/officeDocument/2006/relationships/hyperlink" Target="http://paperpile.com/b/vw8Sxg/KXby" TargetMode="External"/><Relationship Id="rId476" Type="http://schemas.openxmlformats.org/officeDocument/2006/relationships/hyperlink" Target="http://paperpile.com/b/vw8Sxg/jbPq"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mW4B" TargetMode="External"/><Relationship Id="rId280" Type="http://schemas.openxmlformats.org/officeDocument/2006/relationships/hyperlink" Target="http://paperpile.com/b/vw8Sxg/PWbf" TargetMode="External"/><Relationship Id="rId336" Type="http://schemas.openxmlformats.org/officeDocument/2006/relationships/hyperlink" Target="http://paperpile.com/b/vw8Sxg/zFXW" TargetMode="External"/><Relationship Id="rId501" Type="http://schemas.openxmlformats.org/officeDocument/2006/relationships/hyperlink" Target="http://paperpile.com/b/vw8Sxg/fWwD" TargetMode="External"/><Relationship Id="rId543" Type="http://schemas.openxmlformats.org/officeDocument/2006/relationships/hyperlink" Target="http://paperpile.com/b/vw8Sxg/BZGx"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TxNS" TargetMode="External"/><Relationship Id="rId182" Type="http://schemas.openxmlformats.org/officeDocument/2006/relationships/hyperlink" Target="https://paperpile.com/c/vw8Sxg/jpuF" TargetMode="External"/><Relationship Id="rId378" Type="http://schemas.openxmlformats.org/officeDocument/2006/relationships/hyperlink" Target="http://paperpile.com/b/vw8Sxg/3XCQ" TargetMode="External"/><Relationship Id="rId403" Type="http://schemas.openxmlformats.org/officeDocument/2006/relationships/hyperlink" Target="http://paperpile.com/b/vw8Sxg/9ls4"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U68x" TargetMode="External"/><Relationship Id="rId445" Type="http://schemas.openxmlformats.org/officeDocument/2006/relationships/hyperlink" Target="http://paperpile.com/b/vw8Sxg/RzM3" TargetMode="External"/><Relationship Id="rId487" Type="http://schemas.openxmlformats.org/officeDocument/2006/relationships/hyperlink" Target="https://onlinelibrary.wiley.com/doi/10.1111/faf.12649" TargetMode="External"/><Relationship Id="rId291" Type="http://schemas.openxmlformats.org/officeDocument/2006/relationships/hyperlink" Target="http://paperpile.com/b/vw8Sxg/zHZk" TargetMode="External"/><Relationship Id="rId305" Type="http://schemas.openxmlformats.org/officeDocument/2006/relationships/hyperlink" Target="http://paperpile.com/b/vw8Sxg/KHB1" TargetMode="External"/><Relationship Id="rId347" Type="http://schemas.openxmlformats.org/officeDocument/2006/relationships/hyperlink" Target="http://paperpile.com/b/vw8Sxg/Q98x" TargetMode="External"/><Relationship Id="rId512" Type="http://schemas.openxmlformats.org/officeDocument/2006/relationships/hyperlink" Target="http://paperpile.com/b/vw8Sxg/DT0O"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9ls4" TargetMode="External"/><Relationship Id="rId151" Type="http://schemas.openxmlformats.org/officeDocument/2006/relationships/hyperlink" Target="https://paperpile.com/c/vw8Sxg/Q98x" TargetMode="External"/><Relationship Id="rId389" Type="http://schemas.openxmlformats.org/officeDocument/2006/relationships/hyperlink" Target="http://paperpile.com/b/vw8Sxg/2FZo" TargetMode="External"/><Relationship Id="rId554" Type="http://schemas.openxmlformats.org/officeDocument/2006/relationships/hyperlink" Target="http://paperpile.com/b/vw8Sxg/aeXT" TargetMode="External"/><Relationship Id="rId193" Type="http://schemas.openxmlformats.org/officeDocument/2006/relationships/hyperlink" Target="https://paperpile.com/c/vw8Sxg/IbDJ+RR6y+27O2" TargetMode="External"/><Relationship Id="rId207" Type="http://schemas.openxmlformats.org/officeDocument/2006/relationships/hyperlink" Target="https://paperpile.com/c/vw8Sxg/bDCF+gH5K" TargetMode="External"/><Relationship Id="rId249" Type="http://schemas.openxmlformats.org/officeDocument/2006/relationships/hyperlink" Target="http://paperpile.com/b/vw8Sxg/jpuF" TargetMode="External"/><Relationship Id="rId414" Type="http://schemas.openxmlformats.org/officeDocument/2006/relationships/hyperlink" Target="http://paperpile.com/b/vw8Sxg/BRsx" TargetMode="External"/><Relationship Id="rId456" Type="http://schemas.openxmlformats.org/officeDocument/2006/relationships/hyperlink" Target="http://paperpile.com/b/vw8Sxg/Gnae" TargetMode="External"/><Relationship Id="rId498" Type="http://schemas.openxmlformats.org/officeDocument/2006/relationships/hyperlink" Target="http://paperpile.com/b/vw8Sxg/MSwB" TargetMode="External"/><Relationship Id="rId13" Type="http://schemas.openxmlformats.org/officeDocument/2006/relationships/hyperlink" Target="https://paperpile.com/c/vw8Sxg/JygD+nKbK" TargetMode="External"/><Relationship Id="rId109" Type="http://schemas.openxmlformats.org/officeDocument/2006/relationships/hyperlink" Target="https://paperpile.com/c/vw8Sxg/CvG4" TargetMode="External"/><Relationship Id="rId260" Type="http://schemas.openxmlformats.org/officeDocument/2006/relationships/hyperlink" Target="http://paperpile.com/b/vw8Sxg/onfd" TargetMode="External"/><Relationship Id="rId316" Type="http://schemas.openxmlformats.org/officeDocument/2006/relationships/hyperlink" Target="http://paperpile.com/b/vw8Sxg/Xzn0" TargetMode="External"/><Relationship Id="rId523" Type="http://schemas.openxmlformats.org/officeDocument/2006/relationships/hyperlink" Target="http://paperpile.com/b/vw8Sxg/mW4B"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9ls4" TargetMode="External"/><Relationship Id="rId120" Type="http://schemas.openxmlformats.org/officeDocument/2006/relationships/hyperlink" Target="https://paperpile.com/c/vw8Sxg/Ufy9" TargetMode="External"/><Relationship Id="rId358" Type="http://schemas.openxmlformats.org/officeDocument/2006/relationships/hyperlink" Target="http://paperpile.com/b/vw8Sxg/IbDJ" TargetMode="External"/><Relationship Id="rId565" Type="http://schemas.openxmlformats.org/officeDocument/2006/relationships/hyperlink" Target="http://paperpile.com/b/vw8Sxg/u0CT" TargetMode="External"/><Relationship Id="rId162" Type="http://schemas.openxmlformats.org/officeDocument/2006/relationships/hyperlink" Target="https://paperpile.com/c/vw8Sxg/pL3T+9ls4" TargetMode="External"/><Relationship Id="rId218" Type="http://schemas.openxmlformats.org/officeDocument/2006/relationships/hyperlink" Target="https://paperpile.com/c/vw8Sxg/gufY" TargetMode="External"/><Relationship Id="rId425" Type="http://schemas.openxmlformats.org/officeDocument/2006/relationships/hyperlink" Target="http://paperpile.com/b/vw8Sxg/YNI2" TargetMode="External"/><Relationship Id="rId467" Type="http://schemas.openxmlformats.org/officeDocument/2006/relationships/hyperlink" Target="http://paperpile.com/b/vw8Sxg/2sVP" TargetMode="External"/><Relationship Id="rId271" Type="http://schemas.openxmlformats.org/officeDocument/2006/relationships/hyperlink" Target="http://paperpile.com/b/vw8Sxg/eD2D"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sOSV" TargetMode="External"/><Relationship Id="rId131" Type="http://schemas.openxmlformats.org/officeDocument/2006/relationships/hyperlink" Target="https://paperpile.com/c/vw8Sxg/aeXT+jbPq+9ls4" TargetMode="External"/><Relationship Id="rId327" Type="http://schemas.openxmlformats.org/officeDocument/2006/relationships/hyperlink" Target="http://paperpile.com/b/vw8Sxg/CvG4" TargetMode="External"/><Relationship Id="rId369" Type="http://schemas.openxmlformats.org/officeDocument/2006/relationships/hyperlink" Target="http://paperpile.com/b/vw8Sxg/C2Qd" TargetMode="External"/><Relationship Id="rId534" Type="http://schemas.openxmlformats.org/officeDocument/2006/relationships/hyperlink" Target="http://paperpile.com/b/vw8Sxg/0yqh" TargetMode="External"/><Relationship Id="rId576" Type="http://schemas.openxmlformats.org/officeDocument/2006/relationships/theme" Target="theme/theme1.xml"/><Relationship Id="rId173" Type="http://schemas.openxmlformats.org/officeDocument/2006/relationships/hyperlink" Target="https://paperpile.com/c/vw8Sxg/8oGf" TargetMode="External"/><Relationship Id="rId229" Type="http://schemas.openxmlformats.org/officeDocument/2006/relationships/hyperlink" Target="https://paperpile.com/c/vw8Sxg/u0CT" TargetMode="External"/><Relationship Id="rId380" Type="http://schemas.openxmlformats.org/officeDocument/2006/relationships/hyperlink" Target="http://paperpile.com/b/vw8Sxg/MfyJ" TargetMode="External"/><Relationship Id="rId436" Type="http://schemas.openxmlformats.org/officeDocument/2006/relationships/hyperlink" Target="http://paperpile.com/b/vw8Sxg/TxNS" TargetMode="External"/><Relationship Id="rId240" Type="http://schemas.openxmlformats.org/officeDocument/2006/relationships/hyperlink" Target="https://paperpile.com/c/vw8Sxg/TvlQ" TargetMode="External"/><Relationship Id="rId478" Type="http://schemas.openxmlformats.org/officeDocument/2006/relationships/hyperlink" Target="http://paperpile.com/b/vw8Sxg/jbPq"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2sVP+abhW" TargetMode="External"/><Relationship Id="rId282" Type="http://schemas.openxmlformats.org/officeDocument/2006/relationships/hyperlink" Target="http://paperpile.com/b/vw8Sxg/PWbf" TargetMode="External"/><Relationship Id="rId338" Type="http://schemas.openxmlformats.org/officeDocument/2006/relationships/hyperlink" Target="http://paperpile.com/b/vw8Sxg/zFXW" TargetMode="External"/><Relationship Id="rId503" Type="http://schemas.openxmlformats.org/officeDocument/2006/relationships/hyperlink" Target="http://paperpile.com/b/vw8Sxg/rl9l" TargetMode="External"/><Relationship Id="rId545" Type="http://schemas.openxmlformats.org/officeDocument/2006/relationships/hyperlink" Target="http://paperpile.com/b/vw8Sxg/RPUY" TargetMode="External"/><Relationship Id="rId8" Type="http://schemas.openxmlformats.org/officeDocument/2006/relationships/hyperlink" Target="https://paperpile.com/c/vw8Sxg/0YFK" TargetMode="External"/><Relationship Id="rId142" Type="http://schemas.openxmlformats.org/officeDocument/2006/relationships/hyperlink" Target="https://paperpile.com/c/vw8Sxg/TvlQ" TargetMode="External"/><Relationship Id="rId184" Type="http://schemas.openxmlformats.org/officeDocument/2006/relationships/hyperlink" Target="https://paperpile.com/c/vw8Sxg/snIe" TargetMode="External"/><Relationship Id="rId391" Type="http://schemas.openxmlformats.org/officeDocument/2006/relationships/hyperlink" Target="http://paperpile.com/b/vw8Sxg/fzJh" TargetMode="External"/><Relationship Id="rId405" Type="http://schemas.openxmlformats.org/officeDocument/2006/relationships/hyperlink" Target="http://paperpile.com/b/vw8Sxg/RR6y" TargetMode="External"/><Relationship Id="rId447" Type="http://schemas.openxmlformats.org/officeDocument/2006/relationships/hyperlink" Target="http://paperpile.com/b/vw8Sxg/TFMD" TargetMode="External"/><Relationship Id="rId251" Type="http://schemas.openxmlformats.org/officeDocument/2006/relationships/hyperlink" Target="http://paperpile.com/b/vw8Sxg/rXrf" TargetMode="External"/><Relationship Id="rId489" Type="http://schemas.openxmlformats.org/officeDocument/2006/relationships/hyperlink" Target="http://paperpile.com/b/vw8Sxg/UzTL" TargetMode="External"/><Relationship Id="rId46" Type="http://schemas.openxmlformats.org/officeDocument/2006/relationships/hyperlink" Target="https://paperpile.com/c/vw8Sxg/zHZk+Gnae" TargetMode="External"/><Relationship Id="rId293" Type="http://schemas.openxmlformats.org/officeDocument/2006/relationships/hyperlink" Target="http://paperpile.com/b/vw8Sxg/pL3T" TargetMode="External"/><Relationship Id="rId307" Type="http://schemas.openxmlformats.org/officeDocument/2006/relationships/hyperlink" Target="http://paperpile.com/b/vw8Sxg/KHB1" TargetMode="External"/><Relationship Id="rId349" Type="http://schemas.openxmlformats.org/officeDocument/2006/relationships/hyperlink" Target="http://paperpile.com/b/vw8Sxg/Q98x" TargetMode="External"/><Relationship Id="rId514" Type="http://schemas.openxmlformats.org/officeDocument/2006/relationships/hyperlink" Target="http://paperpile.com/b/vw8Sxg/DT0O" TargetMode="External"/><Relationship Id="rId556" Type="http://schemas.openxmlformats.org/officeDocument/2006/relationships/hyperlink" Target="http://paperpile.com/b/vw8Sxg/aeXT" TargetMode="External"/><Relationship Id="rId88" Type="http://schemas.openxmlformats.org/officeDocument/2006/relationships/hyperlink" Target="https://paperpile.com/c/vw8Sxg/9ls4" TargetMode="External"/><Relationship Id="rId111" Type="http://schemas.openxmlformats.org/officeDocument/2006/relationships/image" Target="media/image1.jpeg"/><Relationship Id="rId153" Type="http://schemas.openxmlformats.org/officeDocument/2006/relationships/hyperlink" Target="https://paperpile.com/c/vw8Sxg/Q98x" TargetMode="External"/><Relationship Id="rId195" Type="http://schemas.openxmlformats.org/officeDocument/2006/relationships/hyperlink" Target="https://paperpile.com/c/vw8Sxg/IbDJ+RR6y+27O2" TargetMode="External"/><Relationship Id="rId209" Type="http://schemas.openxmlformats.org/officeDocument/2006/relationships/hyperlink" Target="https://paperpile.com/c/vw8Sxg/1G66+3XCQ" TargetMode="External"/><Relationship Id="rId360" Type="http://schemas.openxmlformats.org/officeDocument/2006/relationships/hyperlink" Target="http://paperpile.com/b/vw8Sxg/O6pC" TargetMode="External"/><Relationship Id="rId416" Type="http://schemas.openxmlformats.org/officeDocument/2006/relationships/hyperlink" Target="http://paperpile.com/b/vw8Sxg/BRsx" TargetMode="External"/><Relationship Id="rId220" Type="http://schemas.openxmlformats.org/officeDocument/2006/relationships/hyperlink" Target="https://paperpile.com/c/vw8Sxg/gufY" TargetMode="External"/><Relationship Id="rId458" Type="http://schemas.openxmlformats.org/officeDocument/2006/relationships/hyperlink" Target="http://www.matvaretabellen.no"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Ufy9" TargetMode="External"/><Relationship Id="rId318" Type="http://schemas.openxmlformats.org/officeDocument/2006/relationships/hyperlink" Target="http://paperpile.com/b/vw8Sxg/ZJh1" TargetMode="External"/><Relationship Id="rId525" Type="http://schemas.openxmlformats.org/officeDocument/2006/relationships/hyperlink" Target="https://www.scopus.com/inward/record.uri?eid=2-s2.0-85077941023&amp;doi=10.1186%2fs12889-019-8094-1&amp;partnerID=40&amp;md5=be4ac940955cebdd9c7ac23ed9cf2a27" TargetMode="External"/><Relationship Id="rId567" Type="http://schemas.openxmlformats.org/officeDocument/2006/relationships/hyperlink" Target="http://paperpile.com/b/vw8Sxg/u0CT" TargetMode="External"/><Relationship Id="rId99" Type="http://schemas.openxmlformats.org/officeDocument/2006/relationships/hyperlink" Target="https://paperpile.com/c/vw8Sxg/2sVP+abhW" TargetMode="External"/><Relationship Id="rId122" Type="http://schemas.openxmlformats.org/officeDocument/2006/relationships/hyperlink" Target="https://paperpile.com/c/vw8Sxg/zFXW+KHB1" TargetMode="External"/><Relationship Id="rId164" Type="http://schemas.openxmlformats.org/officeDocument/2006/relationships/hyperlink" Target="https://paperpile.com/c/vw8Sxg/pL3T+9ls4" TargetMode="External"/><Relationship Id="rId371" Type="http://schemas.openxmlformats.org/officeDocument/2006/relationships/hyperlink" Target="http://paperpile.com/b/vw8Sxg/FhnC" TargetMode="External"/><Relationship Id="rId427" Type="http://schemas.openxmlformats.org/officeDocument/2006/relationships/hyperlink" Target="http://paperpile.com/b/vw8Sxg/YNI2" TargetMode="External"/><Relationship Id="rId469" Type="http://schemas.openxmlformats.org/officeDocument/2006/relationships/hyperlink" Target="http://paperpile.com/b/vw8Sxg/abhW" TargetMode="External"/><Relationship Id="rId26" Type="http://schemas.openxmlformats.org/officeDocument/2006/relationships/hyperlink" Target="https://paperpile.com/c/vw8Sxg/PWbf" TargetMode="External"/><Relationship Id="rId231" Type="http://schemas.openxmlformats.org/officeDocument/2006/relationships/hyperlink" Target="https://paperpile.com/c/vw8Sxg/UtlY+Laza" TargetMode="External"/><Relationship Id="rId273" Type="http://schemas.openxmlformats.org/officeDocument/2006/relationships/hyperlink" Target="http://paperpile.com/b/vw8Sxg/snIe" TargetMode="External"/><Relationship Id="rId329" Type="http://schemas.openxmlformats.org/officeDocument/2006/relationships/hyperlink" Target="http://paperpile.com/b/vw8Sxg/CvG4" TargetMode="External"/><Relationship Id="rId480" Type="http://schemas.openxmlformats.org/officeDocument/2006/relationships/hyperlink" Target="http://paperpile.com/b/vw8Sxg/gH5K" TargetMode="External"/><Relationship Id="rId536" Type="http://schemas.openxmlformats.org/officeDocument/2006/relationships/hyperlink" Target="http://paperpile.com/b/vw8Sxg/0yqh"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aeXT+jbPq+9ls4" TargetMode="External"/><Relationship Id="rId175" Type="http://schemas.openxmlformats.org/officeDocument/2006/relationships/hyperlink" Target="https://paperpile.com/c/vw8Sxg/sOSV" TargetMode="External"/><Relationship Id="rId340" Type="http://schemas.openxmlformats.org/officeDocument/2006/relationships/hyperlink" Target="http://paperpile.com/b/vw8Sxg/zFXW" TargetMode="External"/><Relationship Id="rId200" Type="http://schemas.openxmlformats.org/officeDocument/2006/relationships/hyperlink" Target="https://paperpile.com/c/vw8Sxg/rl9l" TargetMode="External"/><Relationship Id="rId382" Type="http://schemas.openxmlformats.org/officeDocument/2006/relationships/hyperlink" Target="http://paperpile.com/b/vw8Sxg/MfyJ" TargetMode="External"/><Relationship Id="rId438" Type="http://schemas.openxmlformats.org/officeDocument/2006/relationships/hyperlink" Target="http://paperpile.com/b/vw8Sxg/TxNS" TargetMode="External"/><Relationship Id="rId242" Type="http://schemas.openxmlformats.org/officeDocument/2006/relationships/hyperlink" Target="https://paperpile.com/c/vw8Sxg/TvlQ" TargetMode="External"/><Relationship Id="rId284" Type="http://schemas.openxmlformats.org/officeDocument/2006/relationships/hyperlink" Target="http://paperpile.com/b/vw8Sxg/PWbf" TargetMode="External"/><Relationship Id="rId491" Type="http://schemas.openxmlformats.org/officeDocument/2006/relationships/hyperlink" Target="http://paperpile.com/b/vw8Sxg/UzTL" TargetMode="External"/><Relationship Id="rId505" Type="http://schemas.openxmlformats.org/officeDocument/2006/relationships/hyperlink" Target="http://paperpile.com/b/vw8Sxg/6a6b" TargetMode="External"/><Relationship Id="rId37" Type="http://schemas.openxmlformats.org/officeDocument/2006/relationships/hyperlink" Target="https://paperpile.com/c/vw8Sxg/zHZk+onfd" TargetMode="External"/><Relationship Id="rId79" Type="http://schemas.openxmlformats.org/officeDocument/2006/relationships/hyperlink" Target="https://paperpile.com/c/vw8Sxg/O6pC" TargetMode="External"/><Relationship Id="rId102" Type="http://schemas.openxmlformats.org/officeDocument/2006/relationships/hyperlink" Target="https://paperpile.com/c/vw8Sxg/RPUY" TargetMode="External"/><Relationship Id="rId144" Type="http://schemas.openxmlformats.org/officeDocument/2006/relationships/hyperlink" Target="https://paperpile.com/c/vw8Sxg/TvlQ" TargetMode="External"/><Relationship Id="rId547" Type="http://schemas.openxmlformats.org/officeDocument/2006/relationships/hyperlink" Target="http://paperpile.com/b/vw8Sxg/RPUY" TargetMode="External"/><Relationship Id="rId90" Type="http://schemas.openxmlformats.org/officeDocument/2006/relationships/hyperlink" Target="https://paperpile.com/c/vw8Sxg/RzM3" TargetMode="External"/><Relationship Id="rId186" Type="http://schemas.microsoft.com/office/2011/relationships/commentsExtended" Target="commentsExtended.xml"/><Relationship Id="rId351" Type="http://schemas.openxmlformats.org/officeDocument/2006/relationships/hyperlink" Target="http://paperpile.com/b/vw8Sxg/0YFK" TargetMode="External"/><Relationship Id="rId393" Type="http://schemas.openxmlformats.org/officeDocument/2006/relationships/hyperlink" Target="http://paperpile.com/b/vw8Sxg/fzJh" TargetMode="External"/><Relationship Id="rId407" Type="http://schemas.openxmlformats.org/officeDocument/2006/relationships/hyperlink" Target="http://paperpile.com/b/vw8Sxg/RR6y" TargetMode="External"/><Relationship Id="rId449" Type="http://schemas.openxmlformats.org/officeDocument/2006/relationships/hyperlink" Target="http://paperpile.com/b/vw8Sxg/TFMD" TargetMode="External"/><Relationship Id="rId211" Type="http://schemas.openxmlformats.org/officeDocument/2006/relationships/hyperlink" Target="https://paperpile.com/c/vw8Sxg/1G66+3XCQ" TargetMode="External"/><Relationship Id="rId253" Type="http://schemas.openxmlformats.org/officeDocument/2006/relationships/hyperlink" Target="http://paperpile.com/b/vw8Sxg/rXrf" TargetMode="External"/><Relationship Id="rId295" Type="http://schemas.openxmlformats.org/officeDocument/2006/relationships/hyperlink" Target="http://paperpile.com/b/vw8Sxg/pL3T" TargetMode="External"/><Relationship Id="rId309" Type="http://schemas.openxmlformats.org/officeDocument/2006/relationships/hyperlink" Target="http://paperpile.com/b/vw8Sxg/1G66" TargetMode="External"/><Relationship Id="rId460" Type="http://schemas.openxmlformats.org/officeDocument/2006/relationships/hyperlink" Target="http://paperpile.com/b/vw8Sxg/9ZRi" TargetMode="External"/><Relationship Id="rId516" Type="http://schemas.openxmlformats.org/officeDocument/2006/relationships/hyperlink" Target="http://paperpile.com/b/vw8Sxg/JygD"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1G66" TargetMode="External"/><Relationship Id="rId320" Type="http://schemas.openxmlformats.org/officeDocument/2006/relationships/hyperlink" Target="http://paperpile.com/b/vw8Sxg/ZJh1" TargetMode="External"/><Relationship Id="rId558" Type="http://schemas.openxmlformats.org/officeDocument/2006/relationships/hyperlink" Target="http://paperpile.com/b/vw8Sxg/aeXT" TargetMode="External"/><Relationship Id="rId155" Type="http://schemas.openxmlformats.org/officeDocument/2006/relationships/hyperlink" Target="https://paperpile.com/c/vw8Sxg/jbPq" TargetMode="External"/><Relationship Id="rId197" Type="http://schemas.openxmlformats.org/officeDocument/2006/relationships/hyperlink" Target="https://paperpile.com/c/vw8Sxg/eD2D" TargetMode="External"/><Relationship Id="rId362" Type="http://schemas.openxmlformats.org/officeDocument/2006/relationships/hyperlink" Target="http://paperpile.com/b/vw8Sxg/O6pC" TargetMode="External"/><Relationship Id="rId418" Type="http://schemas.openxmlformats.org/officeDocument/2006/relationships/hyperlink" Target="http://paperpile.com/b/vw8Sxg/sOSV" TargetMode="External"/><Relationship Id="rId222" Type="http://schemas.openxmlformats.org/officeDocument/2006/relationships/hyperlink" Target="https://paperpile.com/c/vw8Sxg/u0CT" TargetMode="External"/><Relationship Id="rId264" Type="http://schemas.openxmlformats.org/officeDocument/2006/relationships/hyperlink" Target="http://paperpile.com/b/vw8Sxg/Ufy9" TargetMode="External"/><Relationship Id="rId471" Type="http://schemas.openxmlformats.org/officeDocument/2006/relationships/hyperlink" Target="http://paperpile.com/b/vw8Sxg/abhW" TargetMode="External"/><Relationship Id="rId17" Type="http://schemas.openxmlformats.org/officeDocument/2006/relationships/hyperlink" Target="https://paperpile.com/c/vw8Sxg/RzM3"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zFXW" TargetMode="External"/><Relationship Id="rId527" Type="http://schemas.openxmlformats.org/officeDocument/2006/relationships/hyperlink" Target="http://paperpile.com/b/vw8Sxg/nkIF" TargetMode="External"/><Relationship Id="rId569" Type="http://schemas.openxmlformats.org/officeDocument/2006/relationships/hyperlink" Target="http://paperpile.com/b/vw8Sxg/8oGf"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pL3T+9ls4" TargetMode="External"/><Relationship Id="rId331" Type="http://schemas.openxmlformats.org/officeDocument/2006/relationships/hyperlink" Target="http://paperpile.com/b/vw8Sxg/BnNC" TargetMode="External"/><Relationship Id="rId373" Type="http://schemas.openxmlformats.org/officeDocument/2006/relationships/hyperlink" Target="http://paperpile.com/b/vw8Sxg/FhnC" TargetMode="External"/><Relationship Id="rId429" Type="http://schemas.openxmlformats.org/officeDocument/2006/relationships/hyperlink" Target="http://paperpile.com/b/vw8Sxg/CKUU" TargetMode="External"/><Relationship Id="rId1" Type="http://schemas.openxmlformats.org/officeDocument/2006/relationships/styles" Target="styles.xml"/><Relationship Id="rId233" Type="http://schemas.openxmlformats.org/officeDocument/2006/relationships/hyperlink" Target="https://paperpile.com/c/vw8Sxg/aeXT+TxNS" TargetMode="External"/><Relationship Id="rId440" Type="http://schemas.openxmlformats.org/officeDocument/2006/relationships/hyperlink" Target="http://paperpile.com/b/vw8Sxg/TxNS"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abJR" TargetMode="External"/><Relationship Id="rId300" Type="http://schemas.openxmlformats.org/officeDocument/2006/relationships/hyperlink" Target="http://paperpile.com/b/vw8Sxg/xXcj" TargetMode="External"/><Relationship Id="rId482" Type="http://schemas.openxmlformats.org/officeDocument/2006/relationships/hyperlink" Target="http://paperpile.com/b/vw8Sxg/gH5K" TargetMode="External"/><Relationship Id="rId538" Type="http://schemas.openxmlformats.org/officeDocument/2006/relationships/hyperlink" Target="http://paperpile.com/b/vw8Sxg/0yqh"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aeXT+jbPq+9ls4" TargetMode="External"/><Relationship Id="rId177" Type="http://schemas.openxmlformats.org/officeDocument/2006/relationships/hyperlink" Target="https://paperpile.com/c/vw8Sxg/0yqh" TargetMode="External"/><Relationship Id="rId342" Type="http://schemas.openxmlformats.org/officeDocument/2006/relationships/hyperlink" Target="http://paperpile.com/b/vw8Sxg/eooj" TargetMode="External"/><Relationship Id="rId384" Type="http://schemas.openxmlformats.org/officeDocument/2006/relationships/hyperlink" Target="http://paperpile.com/b/vw8Sxg/MfyJ" TargetMode="External"/><Relationship Id="rId202" Type="http://schemas.openxmlformats.org/officeDocument/2006/relationships/hyperlink" Target="https://paperpile.com/c/vw8Sxg/2sVP+abhW" TargetMode="External"/><Relationship Id="rId244" Type="http://schemas.openxmlformats.org/officeDocument/2006/relationships/hyperlink" Target="https://paperpile.com/c/vw8Sxg/CKUU"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gufY" TargetMode="External"/><Relationship Id="rId451" Type="http://schemas.openxmlformats.org/officeDocument/2006/relationships/hyperlink" Target="http://paperpile.com/b/vw8Sxg/TFMD" TargetMode="External"/><Relationship Id="rId493" Type="http://schemas.openxmlformats.org/officeDocument/2006/relationships/hyperlink" Target="http://paperpile.com/b/vw8Sxg/TvlQ" TargetMode="External"/><Relationship Id="rId507" Type="http://schemas.openxmlformats.org/officeDocument/2006/relationships/hyperlink" Target="http://paperpile.com/b/vw8Sxg/6a6b" TargetMode="External"/><Relationship Id="rId549" Type="http://schemas.openxmlformats.org/officeDocument/2006/relationships/hyperlink" Target="http://paperpile.com/b/vw8Sxg/nKbK"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RPUY" TargetMode="External"/><Relationship Id="rId146" Type="http://schemas.openxmlformats.org/officeDocument/2006/relationships/hyperlink" Target="https://paperpile.com/c/vw8Sxg/6a6b" TargetMode="External"/><Relationship Id="rId188" Type="http://schemas.microsoft.com/office/2018/08/relationships/commentsExtensible" Target="commentsExtensible.xml"/><Relationship Id="rId311" Type="http://schemas.openxmlformats.org/officeDocument/2006/relationships/hyperlink" Target="http://paperpile.com/b/vw8Sxg/1G66" TargetMode="External"/><Relationship Id="rId353" Type="http://schemas.openxmlformats.org/officeDocument/2006/relationships/hyperlink" Target="http://paperpile.com/b/vw8Sxg/0YFK" TargetMode="External"/><Relationship Id="rId395" Type="http://schemas.openxmlformats.org/officeDocument/2006/relationships/hyperlink" Target="http://paperpile.com/b/vw8Sxg/U68x" TargetMode="External"/><Relationship Id="rId409" Type="http://schemas.openxmlformats.org/officeDocument/2006/relationships/hyperlink" Target="http://paperpile.com/b/vw8Sxg/pkJk" TargetMode="External"/><Relationship Id="rId560" Type="http://schemas.openxmlformats.org/officeDocument/2006/relationships/hyperlink" Target="http://paperpile.com/b/vw8Sxg/9daw" TargetMode="External"/><Relationship Id="rId92" Type="http://schemas.openxmlformats.org/officeDocument/2006/relationships/hyperlink" Target="https://paperpile.com/c/vw8Sxg/nkIF" TargetMode="External"/><Relationship Id="rId213" Type="http://schemas.openxmlformats.org/officeDocument/2006/relationships/hyperlink" Target="https://paperpile.com/c/vw8Sxg/Xzn0" TargetMode="External"/><Relationship Id="rId420" Type="http://schemas.openxmlformats.org/officeDocument/2006/relationships/hyperlink" Target="http://paperpile.com/b/vw8Sxg/sOSV" TargetMode="External"/><Relationship Id="rId255" Type="http://schemas.openxmlformats.org/officeDocument/2006/relationships/hyperlink" Target="http://paperpile.com/b/vw8Sxg/rXrf" TargetMode="External"/><Relationship Id="rId297" Type="http://schemas.openxmlformats.org/officeDocument/2006/relationships/hyperlink" Target="http://paperpile.com/b/vw8Sxg/pL3T" TargetMode="External"/><Relationship Id="rId462" Type="http://schemas.openxmlformats.org/officeDocument/2006/relationships/hyperlink" Target="http://paperpile.com/b/vw8Sxg/9ZRi" TargetMode="External"/><Relationship Id="rId518" Type="http://schemas.openxmlformats.org/officeDocument/2006/relationships/hyperlink" Target="http://paperpile.com/b/vw8Sxg/JygD" TargetMode="External"/><Relationship Id="rId115" Type="http://schemas.openxmlformats.org/officeDocument/2006/relationships/hyperlink" Target="https://paperpile.com/c/vw8Sxg/1G66" TargetMode="External"/><Relationship Id="rId157" Type="http://schemas.openxmlformats.org/officeDocument/2006/relationships/hyperlink" Target="https://paperpile.com/c/vw8Sxg/jbPq" TargetMode="External"/><Relationship Id="rId322" Type="http://schemas.openxmlformats.org/officeDocument/2006/relationships/hyperlink" Target="http://paperpile.com/b/vw8Sxg/dWBH" TargetMode="External"/><Relationship Id="rId364" Type="http://schemas.openxmlformats.org/officeDocument/2006/relationships/hyperlink" Target="http://paperpile.com/b/vw8Sxg/O6p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eD2D" TargetMode="External"/><Relationship Id="rId571" Type="http://schemas.openxmlformats.org/officeDocument/2006/relationships/hyperlink" Target="http://paperpile.com/b/vw8Sxg/8oGf" TargetMode="External"/><Relationship Id="rId19" Type="http://schemas.openxmlformats.org/officeDocument/2006/relationships/hyperlink" Target="https://paperpile.com/c/vw8Sxg/RzM3" TargetMode="External"/><Relationship Id="rId224" Type="http://schemas.openxmlformats.org/officeDocument/2006/relationships/hyperlink" Target="https://www.gov.uk/government/collections/uk-sea-fisheries-annual-statistics" TargetMode="External"/><Relationship Id="rId266" Type="http://schemas.openxmlformats.org/officeDocument/2006/relationships/hyperlink" Target="https://www.pnas.org/content/118/15/e1917487118.abstract" TargetMode="External"/><Relationship Id="rId431" Type="http://schemas.openxmlformats.org/officeDocument/2006/relationships/hyperlink" Target="http://paperpile.com/b/vw8Sxg/cgwm" TargetMode="External"/><Relationship Id="rId473" Type="http://schemas.openxmlformats.org/officeDocument/2006/relationships/hyperlink" Target="http://paperpile.com/b/vw8Sxg/abhW" TargetMode="External"/><Relationship Id="rId529" Type="http://schemas.openxmlformats.org/officeDocument/2006/relationships/hyperlink" Target="http://paperpile.com/b/vw8Sxg/orvq"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9ZRi" TargetMode="External"/><Relationship Id="rId168" Type="http://schemas.openxmlformats.org/officeDocument/2006/relationships/hyperlink" Target="https://paperpile.com/c/vw8Sxg/58C1" TargetMode="External"/><Relationship Id="rId333" Type="http://schemas.openxmlformats.org/officeDocument/2006/relationships/hyperlink" Target="http://paperpile.com/b/vw8Sxg/BnNC" TargetMode="External"/><Relationship Id="rId540" Type="http://schemas.openxmlformats.org/officeDocument/2006/relationships/hyperlink" Target="http://paperpile.com/b/vw8Sxg/BZGx" TargetMode="External"/><Relationship Id="rId72" Type="http://schemas.openxmlformats.org/officeDocument/2006/relationships/hyperlink" Target="https://paperpile.com/c/vw8Sxg/RR6y+IbDJ+27O2" TargetMode="External"/><Relationship Id="rId375" Type="http://schemas.openxmlformats.org/officeDocument/2006/relationships/hyperlink" Target="http://paperpile.com/b/vw8Sxg/3XCQ" TargetMode="External"/><Relationship Id="rId3" Type="http://schemas.openxmlformats.org/officeDocument/2006/relationships/webSettings" Target="webSettings.xml"/><Relationship Id="rId235" Type="http://schemas.openxmlformats.org/officeDocument/2006/relationships/hyperlink" Target="https://paperpile.com/c/vw8Sxg/aeXT+TxNS" TargetMode="External"/><Relationship Id="rId277" Type="http://schemas.openxmlformats.org/officeDocument/2006/relationships/hyperlink" Target="http://paperpile.com/b/vw8Sxg/abJR" TargetMode="External"/><Relationship Id="rId400" Type="http://schemas.openxmlformats.org/officeDocument/2006/relationships/hyperlink" Target="http://paperpile.com/b/vw8Sxg/9ls4" TargetMode="External"/><Relationship Id="rId442" Type="http://schemas.openxmlformats.org/officeDocument/2006/relationships/hyperlink" Target="http://paperpile.com/b/vw8Sxg/RzM3" TargetMode="External"/><Relationship Id="rId484" Type="http://schemas.openxmlformats.org/officeDocument/2006/relationships/hyperlink" Target="http://paperpile.com/b/vw8Sxg/58C1" TargetMode="External"/><Relationship Id="rId137" Type="http://schemas.openxmlformats.org/officeDocument/2006/relationships/image" Target="media/image4.jpg"/><Relationship Id="rId302" Type="http://schemas.openxmlformats.org/officeDocument/2006/relationships/hyperlink" Target="http://paperpile.com/b/vw8Sxg/xXcj" TargetMode="External"/><Relationship Id="rId344" Type="http://schemas.openxmlformats.org/officeDocument/2006/relationships/hyperlink" Target="http://paperpile.com/b/vw8Sxg/eooj"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u0CT" TargetMode="External"/><Relationship Id="rId179" Type="http://schemas.openxmlformats.org/officeDocument/2006/relationships/hyperlink" Target="https://paperpile.com/c/vw8Sxg/BZGx" TargetMode="External"/><Relationship Id="rId386" Type="http://schemas.openxmlformats.org/officeDocument/2006/relationships/hyperlink" Target="http://paperpile.com/b/vw8Sxg/2FZo" TargetMode="External"/><Relationship Id="rId551" Type="http://schemas.openxmlformats.org/officeDocument/2006/relationships/hyperlink" Target="http://paperpile.com/b/vw8Sxg/nKbK"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dWBH" TargetMode="External"/><Relationship Id="rId246" Type="http://schemas.openxmlformats.org/officeDocument/2006/relationships/hyperlink" Target="http://paperpile.com/b/vw8Sxg/jpuF" TargetMode="External"/><Relationship Id="rId288" Type="http://schemas.openxmlformats.org/officeDocument/2006/relationships/hyperlink" Target="http://paperpile.com/b/vw8Sxg/gufY" TargetMode="External"/><Relationship Id="rId411" Type="http://schemas.openxmlformats.org/officeDocument/2006/relationships/hyperlink" Target="http://paperpile.com/b/vw8Sxg/pkJk" TargetMode="External"/><Relationship Id="rId453" Type="http://schemas.openxmlformats.org/officeDocument/2006/relationships/hyperlink" Target="http://paperpile.com/b/vw8Sxg/Gnae" TargetMode="External"/><Relationship Id="rId509" Type="http://schemas.openxmlformats.org/officeDocument/2006/relationships/hyperlink" Target="http://paperpile.com/b/vw8Sxg/6a6b" TargetMode="External"/><Relationship Id="rId106" Type="http://schemas.openxmlformats.org/officeDocument/2006/relationships/hyperlink" Target="https://paperpile.com/c/vw8Sxg/pkJk" TargetMode="External"/><Relationship Id="rId313" Type="http://schemas.openxmlformats.org/officeDocument/2006/relationships/hyperlink" Target="http://paperpile.com/b/vw8Sxg/bDCF" TargetMode="External"/><Relationship Id="rId495" Type="http://schemas.openxmlformats.org/officeDocument/2006/relationships/hyperlink" Target="http://paperpile.com/b/vw8Sxg/TvlQ"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KHB1" TargetMode="External"/><Relationship Id="rId148" Type="http://schemas.openxmlformats.org/officeDocument/2006/relationships/hyperlink" Target="https://paperpile.com/c/vw8Sxg/2FZo+U68x" TargetMode="External"/><Relationship Id="rId355" Type="http://schemas.openxmlformats.org/officeDocument/2006/relationships/hyperlink" Target="http://paperpile.com/b/vw8Sxg/0YFK" TargetMode="External"/><Relationship Id="rId397" Type="http://schemas.openxmlformats.org/officeDocument/2006/relationships/hyperlink" Target="http://paperpile.com/b/vw8Sxg/U68x" TargetMode="External"/><Relationship Id="rId520" Type="http://schemas.openxmlformats.org/officeDocument/2006/relationships/hyperlink" Target="http://paperpile.com/b/vw8Sxg/mW4B" TargetMode="External"/><Relationship Id="rId562" Type="http://schemas.openxmlformats.org/officeDocument/2006/relationships/hyperlink" Target="http://paperpile.com/b/vw8Sxg/9daw"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onfd" TargetMode="External"/><Relationship Id="rId422" Type="http://schemas.openxmlformats.org/officeDocument/2006/relationships/hyperlink" Target="http://paperpile.com/b/vw8Sxg/sOSV" TargetMode="External"/><Relationship Id="rId464" Type="http://schemas.openxmlformats.org/officeDocument/2006/relationships/hyperlink" Target="http://paperpile.com/b/vw8Sxg/2sVP" TargetMode="External"/><Relationship Id="rId299" Type="http://schemas.openxmlformats.org/officeDocument/2006/relationships/hyperlink" Target="http://paperpile.com/b/vw8Sxg/xXcj" TargetMode="External"/><Relationship Id="rId63" Type="http://schemas.openxmlformats.org/officeDocument/2006/relationships/hyperlink" Target="https://paperpile.com/c/vw8Sxg/2sVP" TargetMode="External"/><Relationship Id="rId159" Type="http://schemas.openxmlformats.org/officeDocument/2006/relationships/hyperlink" Target="https://paperpile.com/c/vw8Sxg/KXby" TargetMode="External"/><Relationship Id="rId366" Type="http://schemas.openxmlformats.org/officeDocument/2006/relationships/hyperlink" Target="http://paperpile.com/b/vw8Sxg/C2Qd" TargetMode="External"/><Relationship Id="rId573" Type="http://schemas.openxmlformats.org/officeDocument/2006/relationships/hyperlink" Target="http://paperpile.com/b/vw8Sxg/8oGf" TargetMode="External"/><Relationship Id="rId226" Type="http://schemas.openxmlformats.org/officeDocument/2006/relationships/hyperlink" Target="https://stecf.jrc.ec.europa.eu/reports/economic/-/asset_publisher/d7Ie/document/id/287169" TargetMode="External"/><Relationship Id="rId433" Type="http://schemas.openxmlformats.org/officeDocument/2006/relationships/hyperlink" Target="http://paperpile.com/b/vw8Sxg/KXby"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3XCQ" TargetMode="External"/><Relationship Id="rId500" Type="http://schemas.openxmlformats.org/officeDocument/2006/relationships/hyperlink" Target="http://paperpile.com/b/vw8Sxg/fWwD"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U68x" TargetMode="External"/><Relationship Id="rId444" Type="http://schemas.openxmlformats.org/officeDocument/2006/relationships/hyperlink" Target="http://paperpile.com/b/vw8Sxg/RzM3" TargetMode="External"/><Relationship Id="rId290" Type="http://schemas.openxmlformats.org/officeDocument/2006/relationships/hyperlink" Target="http://paperpile.com/b/vw8Sxg/zHZk" TargetMode="External"/><Relationship Id="rId304" Type="http://schemas.openxmlformats.org/officeDocument/2006/relationships/hyperlink" Target="http://paperpile.com/b/vw8Sxg/KHB1" TargetMode="External"/><Relationship Id="rId388" Type="http://schemas.openxmlformats.org/officeDocument/2006/relationships/hyperlink" Target="http://paperpile.com/b/vw8Sxg/2FZo" TargetMode="External"/><Relationship Id="rId511" Type="http://schemas.openxmlformats.org/officeDocument/2006/relationships/hyperlink" Target="http://paperpile.com/b/vw8Sxg/DT0O"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2FZo+U68x" TargetMode="External"/><Relationship Id="rId248" Type="http://schemas.openxmlformats.org/officeDocument/2006/relationships/hyperlink" Target="http://paperpile.com/b/vw8Sxg/jpuF" TargetMode="External"/><Relationship Id="rId455" Type="http://schemas.openxmlformats.org/officeDocument/2006/relationships/hyperlink" Target="http://paperpile.com/b/vw8Sxg/Gnae"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CvG4" TargetMode="External"/><Relationship Id="rId315" Type="http://schemas.openxmlformats.org/officeDocument/2006/relationships/hyperlink" Target="http://paperpile.com/b/vw8Sxg/Xzn0" TargetMode="External"/><Relationship Id="rId522" Type="http://schemas.openxmlformats.org/officeDocument/2006/relationships/hyperlink" Target="http://paperpile.com/b/vw8Sxg/mW4B"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KXby" TargetMode="External"/><Relationship Id="rId399" Type="http://schemas.openxmlformats.org/officeDocument/2006/relationships/hyperlink" Target="http://paperpile.com/b/vw8Sxg/U68x" TargetMode="External"/><Relationship Id="rId259" Type="http://schemas.openxmlformats.org/officeDocument/2006/relationships/hyperlink" Target="http://paperpile.com/b/vw8Sxg/onfd" TargetMode="External"/><Relationship Id="rId466" Type="http://schemas.openxmlformats.org/officeDocument/2006/relationships/hyperlink" Target="http://paperpile.com/b/vw8Sxg/2sVP" TargetMode="External"/><Relationship Id="rId23" Type="http://schemas.openxmlformats.org/officeDocument/2006/relationships/hyperlink" Target="https://paperpile.com/c/vw8Sxg/UzTL" TargetMode="External"/><Relationship Id="rId119" Type="http://schemas.openxmlformats.org/officeDocument/2006/relationships/hyperlink" Target="https://paperpile.com/c/vw8Sxg/UtlY" TargetMode="External"/><Relationship Id="rId326" Type="http://schemas.openxmlformats.org/officeDocument/2006/relationships/hyperlink" Target="http://paperpile.com/b/vw8Sxg/CvG4" TargetMode="External"/><Relationship Id="rId533" Type="http://schemas.openxmlformats.org/officeDocument/2006/relationships/hyperlink" Target="https://www.gov.uk/government/publications/composition-of-foods-integrated-dataset-cofid" TargetMode="External"/><Relationship Id="rId172" Type="http://schemas.openxmlformats.org/officeDocument/2006/relationships/hyperlink" Target="https://paperpile.com/c/vw8Sxg/8oGf" TargetMode="External"/><Relationship Id="rId477" Type="http://schemas.openxmlformats.org/officeDocument/2006/relationships/hyperlink" Target="http://paperpile.com/b/vw8Sxg/jbP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16</Pages>
  <Words>13218</Words>
  <Characters>72437</Characters>
  <Application>Microsoft Office Word</Application>
  <DocSecurity>0</DocSecurity>
  <Lines>1081</Lines>
  <Paragraphs>241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72</cp:revision>
  <dcterms:created xsi:type="dcterms:W3CDTF">2022-10-26T15:09:00Z</dcterms:created>
  <dcterms:modified xsi:type="dcterms:W3CDTF">2022-10-27T10:46:00Z</dcterms:modified>
</cp:coreProperties>
</file>